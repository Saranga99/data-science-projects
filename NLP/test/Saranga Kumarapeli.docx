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98671D" w14:textId="0FA3FF31" w:rsidR="00E80805" w:rsidRDefault="00142EB5">
      <w:pPr>
        <w:rPr>
          <w:sz w:val="36"/>
        </w:rPr>
        <w:sectPr w:rsidR="00E80805" w:rsidSect="0077576B">
          <w:pgSz w:w="12240" w:h="15840"/>
          <w:pgMar w:top="1440" w:right="1440" w:bottom="1440" w:left="1440" w:header="720" w:footer="57" w:gutter="0"/>
          <w:cols w:sep="1" w:space="864"/>
          <w:formProt w:val="0"/>
          <w:docGrid w:linePitch="360"/>
        </w:sectPr>
      </w:pPr>
      <w:r w:rsidRPr="007864F2">
        <w:rPr>
          <w:noProof/>
          <w:sz w:val="28"/>
          <w:lang w:bidi="si-LK"/>
        </w:rPr>
        <mc:AlternateContent>
          <mc:Choice Requires="wps">
            <w:drawing>
              <wp:anchor distT="0" distB="0" distL="114300" distR="114300" simplePos="0" relativeHeight="251685888" behindDoc="0" locked="0" layoutInCell="1" allowOverlap="1" wp14:anchorId="4754618A" wp14:editId="17305DD1">
                <wp:simplePos x="0" y="0"/>
                <wp:positionH relativeFrom="margin">
                  <wp:align>center</wp:align>
                </wp:positionH>
                <wp:positionV relativeFrom="paragraph">
                  <wp:posOffset>603885</wp:posOffset>
                </wp:positionV>
                <wp:extent cx="6764020" cy="662940"/>
                <wp:effectExtent l="0" t="0" r="0" b="3810"/>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4020" cy="662940"/>
                        </a:xfrm>
                        <a:prstGeom prst="rect">
                          <a:avLst/>
                        </a:prstGeom>
                        <a:noFill/>
                        <a:ln w="9525">
                          <a:noFill/>
                          <a:miter lim="800000"/>
                          <a:headEnd/>
                          <a:tailEnd/>
                        </a:ln>
                      </wps:spPr>
                      <wps:txbx>
                        <w:txbxContent>
                          <w:p w14:paraId="45279B25" w14:textId="44CF0CD9" w:rsidR="002600BF" w:rsidRDefault="00B1644A" w:rsidP="00F74BE5">
                            <w:pPr>
                              <w:shd w:val="clear" w:color="auto" w:fill="17365D" w:themeFill="text2" w:themeFillShade="BF"/>
                              <w:spacing w:after="0"/>
                              <w:rPr>
                                <w:ins w:id="0" w:author="Saranga Kumarapeli" w:date="2020-09-23T17:40:00Z"/>
                                <w:rFonts w:asciiTheme="majorHAnsi" w:hAnsiTheme="majorHAnsi"/>
                                <w:color w:val="FFFFFF" w:themeColor="background1"/>
                              </w:rPr>
                            </w:pPr>
                            <w:r w:rsidRPr="009F04FE">
                              <w:rPr>
                                <w:rFonts w:asciiTheme="majorHAnsi" w:hAnsiTheme="majorHAnsi"/>
                                <w:color w:val="FFFFFF" w:themeColor="background1"/>
                              </w:rPr>
                              <w:t xml:space="preserve">   </w:t>
                            </w:r>
                            <w:r w:rsidR="00E575AE" w:rsidRPr="009F04FE">
                              <w:rPr>
                                <w:rFonts w:asciiTheme="majorHAnsi" w:hAnsiTheme="majorHAnsi"/>
                                <w:color w:val="FFFFFF" w:themeColor="background1"/>
                              </w:rPr>
                              <w:t>Email</w:t>
                            </w:r>
                            <w:ins w:id="1" w:author="Saranga Kumarapeli" w:date="2020-09-23T17:40:00Z">
                              <w:r w:rsidR="00072D47">
                                <w:t xml:space="preserve">    </w:t>
                              </w:r>
                              <w:proofErr w:type="gramStart"/>
                              <w:r w:rsidR="00072D47">
                                <w:t xml:space="preserve"> </w:t>
                              </w:r>
                            </w:ins>
                            <w:ins w:id="2" w:author="Saranga Kumarapeli" w:date="2020-09-23T17:41:00Z">
                              <w:r w:rsidR="00072D47">
                                <w:t xml:space="preserve"> </w:t>
                              </w:r>
                            </w:ins>
                            <w:r w:rsidR="00E575AE" w:rsidRPr="009F04FE">
                              <w:rPr>
                                <w:rFonts w:asciiTheme="majorHAnsi" w:hAnsiTheme="majorHAnsi"/>
                                <w:color w:val="FFFFFF" w:themeColor="background1"/>
                              </w:rPr>
                              <w:t>:</w:t>
                            </w:r>
                            <w:proofErr w:type="gramEnd"/>
                            <w:r>
                              <w:rPr>
                                <w:color w:val="FFFFFF" w:themeColor="background1"/>
                              </w:rPr>
                              <w:t xml:space="preserve">      </w:t>
                            </w:r>
                            <w:r w:rsidR="00F66600">
                              <w:rPr>
                                <w:color w:val="FFFFFF" w:themeColor="background1"/>
                              </w:rPr>
                              <w:t xml:space="preserve">    </w:t>
                            </w:r>
                            <w:ins w:id="3" w:author="Saranga Kumarapeli" w:date="2020-09-23T20:19:00Z">
                              <w:r w:rsidR="004E22E5">
                                <w:fldChar w:fldCharType="begin"/>
                              </w:r>
                              <w:r w:rsidR="004E22E5">
                                <w:instrText xml:space="preserve"> HYPERLINK "mailto:</w:instrText>
                              </w:r>
                            </w:ins>
                            <w:ins w:id="4" w:author="Saranga Kumarapeli" w:date="2020-09-23T20:18:00Z">
                              <w:r w:rsidR="004E22E5">
                                <w:instrText>saranga.2019952@iit</w:instrText>
                              </w:r>
                            </w:ins>
                            <w:ins w:id="5" w:author="Saranga Kumarapeli" w:date="2020-09-23T20:19:00Z">
                              <w:r w:rsidR="004E22E5">
                                <w:instrText xml:space="preserve">.ac.lk" </w:instrText>
                              </w:r>
                              <w:r w:rsidR="004E22E5">
                                <w:fldChar w:fldCharType="separate"/>
                              </w:r>
                            </w:ins>
                            <w:ins w:id="6" w:author="Saranga Kumarapeli" w:date="2020-09-23T20:18:00Z">
                              <w:r w:rsidR="004E22E5" w:rsidRPr="002A579D">
                                <w:rPr>
                                  <w:rStyle w:val="Hyperlink"/>
                                </w:rPr>
                                <w:t>saranga.2019952@iit</w:t>
                              </w:r>
                            </w:ins>
                            <w:ins w:id="7" w:author="Saranga Kumarapeli" w:date="2020-09-23T20:19:00Z">
                              <w:r w:rsidR="004E22E5" w:rsidRPr="002A579D">
                                <w:rPr>
                                  <w:rStyle w:val="Hyperlink"/>
                                </w:rPr>
                                <w:t>.ac.lk</w:t>
                              </w:r>
                              <w:r w:rsidR="004E22E5">
                                <w:fldChar w:fldCharType="end"/>
                              </w:r>
                              <w:r w:rsidR="004E22E5">
                                <w:t xml:space="preserve">    </w:t>
                              </w:r>
                            </w:ins>
                            <w:ins w:id="8" w:author="Saranga Kumarapeli" w:date="2020-09-23T20:04:00Z">
                              <w:r w:rsidR="00356488">
                                <w:t xml:space="preserve">                                 </w:t>
                              </w:r>
                            </w:ins>
                            <w:del w:id="9" w:author="Saranga Kumarapeli" w:date="2020-09-23T17:47:00Z">
                              <w:r w:rsidR="005C642E" w:rsidDel="005671BF">
                                <w:rPr>
                                  <w:color w:val="FFFFFF" w:themeColor="background1"/>
                                </w:rPr>
                                <w:delText>saranga.2019952@iit.ac.lk</w:delText>
                              </w:r>
                            </w:del>
                            <w:del w:id="10" w:author="Saranga Kumarapeli" w:date="2020-09-23T20:04:00Z">
                              <w:r w:rsidR="00F66600" w:rsidDel="00356488">
                                <w:rPr>
                                  <w:color w:val="FFFFFF" w:themeColor="background1"/>
                                </w:rPr>
                                <w:delText xml:space="preserve">                                    </w:delText>
                              </w:r>
                            </w:del>
                            <w:r w:rsidR="00BF0FB1" w:rsidRPr="009F04FE">
                              <w:rPr>
                                <w:rFonts w:asciiTheme="majorHAnsi" w:hAnsiTheme="majorHAnsi"/>
                                <w:color w:val="FFFFFF" w:themeColor="background1"/>
                              </w:rPr>
                              <w:t>Mobile / Tel</w:t>
                            </w:r>
                            <w:r w:rsidR="009F04FE">
                              <w:rPr>
                                <w:rFonts w:asciiTheme="majorHAnsi" w:hAnsiTheme="majorHAnsi"/>
                                <w:color w:val="FFFFFF" w:themeColor="background1"/>
                              </w:rPr>
                              <w:t>e</w:t>
                            </w:r>
                            <w:r w:rsidR="00BF0FB1" w:rsidRPr="009F04FE">
                              <w:rPr>
                                <w:rFonts w:asciiTheme="majorHAnsi" w:hAnsiTheme="majorHAnsi"/>
                                <w:color w:val="FFFFFF" w:themeColor="background1"/>
                              </w:rPr>
                              <w:t xml:space="preserve"> </w:t>
                            </w:r>
                            <w:r w:rsidR="00DE78E5" w:rsidRPr="009F04FE">
                              <w:rPr>
                                <w:rFonts w:asciiTheme="majorHAnsi" w:hAnsiTheme="majorHAnsi"/>
                                <w:color w:val="FFFFFF" w:themeColor="background1"/>
                              </w:rPr>
                              <w:t>No:</w:t>
                            </w:r>
                            <w:r w:rsidR="00F66600">
                              <w:rPr>
                                <w:rFonts w:asciiTheme="majorHAnsi" w:hAnsiTheme="majorHAnsi"/>
                                <w:color w:val="FFFFFF" w:themeColor="background1"/>
                              </w:rPr>
                              <w:t xml:space="preserve">  </w:t>
                            </w:r>
                            <w:ins w:id="11" w:author="Saranga Kumarapeli" w:date="2020-10-14T18:34:00Z">
                              <w:r w:rsidR="0065090F">
                                <w:t>0701613315</w:t>
                              </w:r>
                            </w:ins>
                            <w:del w:id="12" w:author="Saranga Kumarapeli" w:date="2020-10-14T18:34:00Z">
                              <w:r w:rsidR="005C642E" w:rsidDel="0065090F">
                                <w:rPr>
                                  <w:rFonts w:asciiTheme="majorHAnsi" w:hAnsiTheme="majorHAnsi"/>
                                  <w:color w:val="FFFFFF" w:themeColor="background1"/>
                                </w:rPr>
                                <w:delText>0756029892</w:delText>
                              </w:r>
                            </w:del>
                            <w:r w:rsidR="000B6E83">
                              <w:rPr>
                                <w:rFonts w:asciiTheme="majorHAnsi" w:hAnsiTheme="majorHAnsi"/>
                                <w:color w:val="FFFFFF" w:themeColor="background1"/>
                              </w:rPr>
                              <w:t xml:space="preserve"> </w:t>
                            </w:r>
                            <w:r w:rsidR="00D930F3">
                              <w:rPr>
                                <w:rFonts w:asciiTheme="majorHAnsi" w:hAnsiTheme="majorHAnsi"/>
                                <w:color w:val="FFFFFF" w:themeColor="background1"/>
                              </w:rPr>
                              <w:t>/</w:t>
                            </w:r>
                            <w:r w:rsidR="000B6E83">
                              <w:rPr>
                                <w:rFonts w:asciiTheme="majorHAnsi" w:hAnsiTheme="majorHAnsi"/>
                                <w:color w:val="FFFFFF" w:themeColor="background1"/>
                              </w:rPr>
                              <w:t xml:space="preserve"> 011 2 489 448</w:t>
                            </w:r>
                          </w:p>
                          <w:p w14:paraId="67843E6E" w14:textId="358BE81A" w:rsidR="00072D47" w:rsidRDefault="00072D47" w:rsidP="00F74BE5">
                            <w:pPr>
                              <w:shd w:val="clear" w:color="auto" w:fill="17365D" w:themeFill="text2" w:themeFillShade="BF"/>
                              <w:spacing w:after="0"/>
                              <w:rPr>
                                <w:ins w:id="13" w:author="CS 2019952" w:date="2021-07-02T21:36:00Z"/>
                              </w:rPr>
                            </w:pPr>
                            <w:ins w:id="14" w:author="Saranga Kumarapeli" w:date="2020-09-23T17:40:00Z">
                              <w:r>
                                <w:t xml:space="preserve">   </w:t>
                              </w:r>
                            </w:ins>
                            <w:proofErr w:type="gramStart"/>
                            <w:ins w:id="15" w:author="Saranga Kumarapeli" w:date="2020-10-19T09:41:00Z">
                              <w:r w:rsidR="002B1DBC">
                                <w:t>LinkedIn</w:t>
                              </w:r>
                            </w:ins>
                            <w:ins w:id="16" w:author="Saranga Kumarapeli" w:date="2020-09-23T17:41:00Z">
                              <w:r>
                                <w:t xml:space="preserve"> </w:t>
                              </w:r>
                            </w:ins>
                            <w:ins w:id="17" w:author="Saranga Kumarapeli" w:date="2020-09-23T20:17:00Z">
                              <w:r w:rsidR="004E22E5">
                                <w:t xml:space="preserve"> :</w:t>
                              </w:r>
                              <w:proofErr w:type="gramEnd"/>
                              <w:r w:rsidR="004E22E5">
                                <w:t xml:space="preserve">         </w:t>
                              </w:r>
                            </w:ins>
                            <w:ins w:id="18" w:author="Saranga Kumarapeli" w:date="2020-09-23T20:18:00Z">
                              <w:r w:rsidR="004E22E5">
                                <w:fldChar w:fldCharType="begin"/>
                              </w:r>
                              <w:r w:rsidR="004E22E5">
                                <w:instrText xml:space="preserve"> HYPERLINK "https://www.linkedin.com/in/sarangakumarapeli/" </w:instrText>
                              </w:r>
                              <w:r w:rsidR="004E22E5">
                                <w:fldChar w:fldCharType="separate"/>
                              </w:r>
                              <w:r w:rsidR="004E22E5" w:rsidRPr="004E22E5">
                                <w:rPr>
                                  <w:rStyle w:val="Hyperlink"/>
                                </w:rPr>
                                <w:t>https://www.linkedin.com/in/sarangakumarapeli/</w:t>
                              </w:r>
                              <w:r w:rsidR="004E22E5">
                                <w:fldChar w:fldCharType="end"/>
                              </w:r>
                            </w:ins>
                          </w:p>
                          <w:p w14:paraId="53540ABB" w14:textId="4DE42465" w:rsidR="00142EB5" w:rsidRPr="002600BF" w:rsidRDefault="00142EB5" w:rsidP="00F74BE5">
                            <w:pPr>
                              <w:shd w:val="clear" w:color="auto" w:fill="17365D" w:themeFill="text2" w:themeFillShade="BF"/>
                              <w:spacing w:after="0"/>
                              <w:rPr>
                                <w:color w:val="FFFFFF" w:themeColor="background1"/>
                              </w:rPr>
                            </w:pPr>
                            <w:ins w:id="19" w:author="CS 2019952" w:date="2021-07-02T21:36:00Z">
                              <w:r>
                                <w:t xml:space="preserve">   GitHub </w:t>
                              </w:r>
                              <w:proofErr w:type="gramStart"/>
                              <w:r>
                                <w:t xml:space="preserve"> </w:t>
                              </w:r>
                            </w:ins>
                            <w:ins w:id="20" w:author="CS 2019952" w:date="2021-07-02T21:37:00Z">
                              <w:r>
                                <w:t xml:space="preserve"> :</w:t>
                              </w:r>
                            </w:ins>
                            <w:proofErr w:type="gramEnd"/>
                            <w:ins w:id="21" w:author="CS 2019952" w:date="2021-07-02T21:36:00Z">
                              <w:r>
                                <w:t xml:space="preserve">  </w:t>
                              </w:r>
                              <w:r>
                                <w:tab/>
                              </w:r>
                            </w:ins>
                            <w:ins w:id="22" w:author="CS 2019952" w:date="2021-07-02T21:37:00Z">
                              <w:r>
                                <w:fldChar w:fldCharType="begin"/>
                              </w:r>
                              <w:r>
                                <w:instrText xml:space="preserve"> HYPERLINK "https://github.com/Saranga99" </w:instrText>
                              </w:r>
                              <w:r>
                                <w:fldChar w:fldCharType="separate"/>
                              </w:r>
                              <w:r w:rsidRPr="00142EB5">
                                <w:rPr>
                                  <w:rStyle w:val="Hyperlink"/>
                                </w:rPr>
                                <w:t>https://github.com/Saranga99</w:t>
                              </w:r>
                              <w:r>
                                <w:fldChar w:fldCharType="end"/>
                              </w:r>
                            </w:ins>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54618A" id="_x0000_t202" coordsize="21600,21600" o:spt="202" path="m,l,21600r21600,l21600,xe">
                <v:stroke joinstyle="miter"/>
                <v:path gradientshapeok="t" o:connecttype="rect"/>
              </v:shapetype>
              <v:shape id="Text Box 2" o:spid="_x0000_s1026" type="#_x0000_t202" style="position:absolute;margin-left:0;margin-top:47.55pt;width:532.6pt;height:52.2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" filled="f" stroked="f">
                <v:textbox>
                  <w:txbxContent>
                    <w:p w14:paraId="45279B25" w14:textId="44CF0CD9" w:rsidR="002600BF" w:rsidRDefault="00B1644A" w:rsidP="00F74BE5">
                      <w:pPr>
                        <w:shd w:val="clear" w:color="auto" w:fill="17365D" w:themeFill="text2" w:themeFillShade="BF"/>
                        <w:spacing w:after="0"/>
                        <w:rPr>
                          <w:ins w:id="23" w:author="Saranga Kumarapeli" w:date="2020-09-23T17:40:00Z"/>
                          <w:rFonts w:asciiTheme="majorHAnsi" w:hAnsiTheme="majorHAnsi"/>
                          <w:color w:val="FFFFFF" w:themeColor="background1"/>
                        </w:rPr>
                      </w:pPr>
                      <w:r w:rsidRPr="009F04FE">
                        <w:rPr>
                          <w:rFonts w:asciiTheme="majorHAnsi" w:hAnsiTheme="majorHAnsi"/>
                          <w:color w:val="FFFFFF" w:themeColor="background1"/>
                        </w:rPr>
                        <w:t xml:space="preserve">   </w:t>
                      </w:r>
                      <w:r w:rsidR="00E575AE" w:rsidRPr="009F04FE">
                        <w:rPr>
                          <w:rFonts w:asciiTheme="majorHAnsi" w:hAnsiTheme="majorHAnsi"/>
                          <w:color w:val="FFFFFF" w:themeColor="background1"/>
                        </w:rPr>
                        <w:t>Email</w:t>
                      </w:r>
                      <w:ins w:id="24" w:author="Saranga Kumarapeli" w:date="2020-09-23T17:40:00Z">
                        <w:r w:rsidR="00072D47">
                          <w:t xml:space="preserve">     </w:t>
                        </w:r>
                      </w:ins>
                      <w:ins w:id="25" w:author="Saranga Kumarapeli" w:date="2020-09-23T17:41:00Z">
                        <w:r w:rsidR="00072D47">
                          <w:t xml:space="preserve"> </w:t>
                        </w:r>
                      </w:ins>
                      <w:r w:rsidR="00E575AE" w:rsidRPr="009F04FE">
                        <w:rPr>
                          <w:rFonts w:asciiTheme="majorHAnsi" w:hAnsiTheme="majorHAnsi"/>
                          <w:color w:val="FFFFFF" w:themeColor="background1"/>
                        </w:rPr>
                        <w:t>:</w:t>
                      </w:r>
                      <w:r>
                        <w:rPr>
                          <w:color w:val="FFFFFF" w:themeColor="background1"/>
                        </w:rPr>
                        <w:t xml:space="preserve">      </w:t>
                      </w:r>
                      <w:r w:rsidR="00F66600">
                        <w:rPr>
                          <w:color w:val="FFFFFF" w:themeColor="background1"/>
                        </w:rPr>
                        <w:t xml:space="preserve">    </w:t>
                      </w:r>
                      <w:ins w:id="26" w:author="Saranga Kumarapeli" w:date="2020-09-23T20:19:00Z">
                        <w:r w:rsidR="004E22E5">
                          <w:fldChar w:fldCharType="begin"/>
                        </w:r>
                        <w:r w:rsidR="004E22E5">
                          <w:instrText xml:space="preserve"> HYPERLINK "mailto:</w:instrText>
                        </w:r>
                      </w:ins>
                      <w:ins w:id="27" w:author="Saranga Kumarapeli" w:date="2020-09-23T20:18:00Z">
                        <w:r w:rsidR="004E22E5">
                          <w:instrText>saranga.2019952@iit</w:instrText>
                        </w:r>
                      </w:ins>
                      <w:ins w:id="28" w:author="Saranga Kumarapeli" w:date="2020-09-23T20:19:00Z">
                        <w:r w:rsidR="004E22E5">
                          <w:instrText xml:space="preserve">.ac.lk" </w:instrText>
                        </w:r>
                        <w:r w:rsidR="004E22E5">
                          <w:fldChar w:fldCharType="separate"/>
                        </w:r>
                      </w:ins>
                      <w:ins w:id="29" w:author="Saranga Kumarapeli" w:date="2020-09-23T20:18:00Z">
                        <w:r w:rsidR="004E22E5" w:rsidRPr="002A579D">
                          <w:rPr>
                            <w:rStyle w:val="Hyperlink"/>
                          </w:rPr>
                          <w:t>saranga.2019952@iit</w:t>
                        </w:r>
                      </w:ins>
                      <w:ins w:id="30" w:author="Saranga Kumarapeli" w:date="2020-09-23T20:19:00Z">
                        <w:r w:rsidR="004E22E5" w:rsidRPr="002A579D">
                          <w:rPr>
                            <w:rStyle w:val="Hyperlink"/>
                          </w:rPr>
                          <w:t>.ac.lk</w:t>
                        </w:r>
                        <w:r w:rsidR="004E22E5">
                          <w:fldChar w:fldCharType="end"/>
                        </w:r>
                        <w:r w:rsidR="004E22E5">
                          <w:t xml:space="preserve">    </w:t>
                        </w:r>
                      </w:ins>
                      <w:ins w:id="31" w:author="Saranga Kumarapeli" w:date="2020-09-23T20:04:00Z">
                        <w:r w:rsidR="00356488">
                          <w:t xml:space="preserve">                                 </w:t>
                        </w:r>
                      </w:ins>
                      <w:del w:id="32" w:author="Saranga Kumarapeli" w:date="2020-09-23T17:47:00Z">
                        <w:r w:rsidR="005C642E" w:rsidDel="005671BF">
                          <w:rPr>
                            <w:color w:val="FFFFFF" w:themeColor="background1"/>
                          </w:rPr>
                          <w:delText>saranga.2019952@iit.ac.lk</w:delText>
                        </w:r>
                      </w:del>
                      <w:del w:id="33" w:author="Saranga Kumarapeli" w:date="2020-09-23T20:04:00Z">
                        <w:r w:rsidR="00F66600" w:rsidDel="00356488">
                          <w:rPr>
                            <w:color w:val="FFFFFF" w:themeColor="background1"/>
                          </w:rPr>
                          <w:delText xml:space="preserve">                                    </w:delText>
                        </w:r>
                      </w:del>
                      <w:r w:rsidR="00BF0FB1" w:rsidRPr="009F04FE">
                        <w:rPr>
                          <w:rFonts w:asciiTheme="majorHAnsi" w:hAnsiTheme="majorHAnsi"/>
                          <w:color w:val="FFFFFF" w:themeColor="background1"/>
                        </w:rPr>
                        <w:t>Mobile / Tel</w:t>
                      </w:r>
                      <w:r w:rsidR="009F04FE">
                        <w:rPr>
                          <w:rFonts w:asciiTheme="majorHAnsi" w:hAnsiTheme="majorHAnsi"/>
                          <w:color w:val="FFFFFF" w:themeColor="background1"/>
                        </w:rPr>
                        <w:t>e</w:t>
                      </w:r>
                      <w:r w:rsidR="00BF0FB1" w:rsidRPr="009F04FE">
                        <w:rPr>
                          <w:rFonts w:asciiTheme="majorHAnsi" w:hAnsiTheme="majorHAnsi"/>
                          <w:color w:val="FFFFFF" w:themeColor="background1"/>
                        </w:rPr>
                        <w:t xml:space="preserve"> </w:t>
                      </w:r>
                      <w:r w:rsidR="00DE78E5" w:rsidRPr="009F04FE">
                        <w:rPr>
                          <w:rFonts w:asciiTheme="majorHAnsi" w:hAnsiTheme="majorHAnsi"/>
                          <w:color w:val="FFFFFF" w:themeColor="background1"/>
                        </w:rPr>
                        <w:t>No:</w:t>
                      </w:r>
                      <w:r w:rsidR="00F66600">
                        <w:rPr>
                          <w:rFonts w:asciiTheme="majorHAnsi" w:hAnsiTheme="majorHAnsi"/>
                          <w:color w:val="FFFFFF" w:themeColor="background1"/>
                        </w:rPr>
                        <w:t xml:space="preserve">  </w:t>
                      </w:r>
                      <w:ins w:id="34" w:author="Saranga Kumarapeli" w:date="2020-10-14T18:34:00Z">
                        <w:r w:rsidR="0065090F">
                          <w:t>0701613315</w:t>
                        </w:r>
                      </w:ins>
                      <w:del w:id="35" w:author="Saranga Kumarapeli" w:date="2020-10-14T18:34:00Z">
                        <w:r w:rsidR="005C642E" w:rsidDel="0065090F">
                          <w:rPr>
                            <w:rFonts w:asciiTheme="majorHAnsi" w:hAnsiTheme="majorHAnsi"/>
                            <w:color w:val="FFFFFF" w:themeColor="background1"/>
                          </w:rPr>
                          <w:delText>0756029892</w:delText>
                        </w:r>
                      </w:del>
                      <w:r w:rsidR="000B6E83">
                        <w:rPr>
                          <w:rFonts w:asciiTheme="majorHAnsi" w:hAnsiTheme="majorHAnsi"/>
                          <w:color w:val="FFFFFF" w:themeColor="background1"/>
                        </w:rPr>
                        <w:t xml:space="preserve"> </w:t>
                      </w:r>
                      <w:r w:rsidR="00D930F3">
                        <w:rPr>
                          <w:rFonts w:asciiTheme="majorHAnsi" w:hAnsiTheme="majorHAnsi"/>
                          <w:color w:val="FFFFFF" w:themeColor="background1"/>
                        </w:rPr>
                        <w:t>/</w:t>
                      </w:r>
                      <w:r w:rsidR="000B6E83">
                        <w:rPr>
                          <w:rFonts w:asciiTheme="majorHAnsi" w:hAnsiTheme="majorHAnsi"/>
                          <w:color w:val="FFFFFF" w:themeColor="background1"/>
                        </w:rPr>
                        <w:t xml:space="preserve"> 011 2 489 448</w:t>
                      </w:r>
                    </w:p>
                    <w:p w14:paraId="67843E6E" w14:textId="358BE81A" w:rsidR="00072D47" w:rsidRDefault="00072D47" w:rsidP="00F74BE5">
                      <w:pPr>
                        <w:shd w:val="clear" w:color="auto" w:fill="17365D" w:themeFill="text2" w:themeFillShade="BF"/>
                        <w:spacing w:after="0"/>
                        <w:rPr>
                          <w:ins w:id="36" w:author="CS 2019952" w:date="2021-07-02T21:36:00Z"/>
                        </w:rPr>
                      </w:pPr>
                      <w:ins w:id="37" w:author="Saranga Kumarapeli" w:date="2020-09-23T17:40:00Z">
                        <w:r>
                          <w:t xml:space="preserve">   </w:t>
                        </w:r>
                      </w:ins>
                      <w:ins w:id="38" w:author="Saranga Kumarapeli" w:date="2020-10-19T09:41:00Z">
                        <w:r w:rsidR="002B1DBC">
                          <w:t>LinkedIn</w:t>
                        </w:r>
                      </w:ins>
                      <w:ins w:id="39" w:author="Saranga Kumarapeli" w:date="2020-09-23T17:41:00Z">
                        <w:r>
                          <w:t xml:space="preserve"> </w:t>
                        </w:r>
                      </w:ins>
                      <w:ins w:id="40" w:author="Saranga Kumarapeli" w:date="2020-09-23T20:17:00Z">
                        <w:r w:rsidR="004E22E5">
                          <w:t xml:space="preserve"> :         </w:t>
                        </w:r>
                      </w:ins>
                      <w:ins w:id="41" w:author="Saranga Kumarapeli" w:date="2020-09-23T20:18:00Z">
                        <w:r w:rsidR="004E22E5">
                          <w:fldChar w:fldCharType="begin"/>
                        </w:r>
                        <w:r w:rsidR="004E22E5">
                          <w:instrText xml:space="preserve"> HYPERLINK "https://www.linkedin.com/in/sarangakumarapeli/" </w:instrText>
                        </w:r>
                        <w:r w:rsidR="004E22E5">
                          <w:fldChar w:fldCharType="separate"/>
                        </w:r>
                        <w:r w:rsidR="004E22E5" w:rsidRPr="004E22E5">
                          <w:rPr>
                            <w:rStyle w:val="Hyperlink"/>
                          </w:rPr>
                          <w:t>https://www.linkedin.com/in/sarangakumarapeli/</w:t>
                        </w:r>
                        <w:r w:rsidR="004E22E5">
                          <w:fldChar w:fldCharType="end"/>
                        </w:r>
                      </w:ins>
                    </w:p>
                    <w:p w14:paraId="53540ABB" w14:textId="4DE42465" w:rsidR="00142EB5" w:rsidRPr="002600BF" w:rsidRDefault="00142EB5" w:rsidP="00F74BE5">
                      <w:pPr>
                        <w:shd w:val="clear" w:color="auto" w:fill="17365D" w:themeFill="text2" w:themeFillShade="BF"/>
                        <w:spacing w:after="0"/>
                        <w:rPr>
                          <w:color w:val="FFFFFF" w:themeColor="background1"/>
                        </w:rPr>
                      </w:pPr>
                      <w:ins w:id="42" w:author="CS 2019952" w:date="2021-07-02T21:36:00Z">
                        <w:r>
                          <w:t xml:space="preserve">   GitHub  </w:t>
                        </w:r>
                      </w:ins>
                      <w:ins w:id="43" w:author="CS 2019952" w:date="2021-07-02T21:37:00Z">
                        <w:r>
                          <w:t xml:space="preserve"> :</w:t>
                        </w:r>
                      </w:ins>
                      <w:ins w:id="44" w:author="CS 2019952" w:date="2021-07-02T21:36:00Z">
                        <w:r>
                          <w:t xml:space="preserve">  </w:t>
                        </w:r>
                        <w:r>
                          <w:tab/>
                        </w:r>
                      </w:ins>
                      <w:ins w:id="45" w:author="CS 2019952" w:date="2021-07-02T21:37:00Z">
                        <w:r>
                          <w:fldChar w:fldCharType="begin"/>
                        </w:r>
                        <w:r>
                          <w:instrText xml:space="preserve"> HYPERLINK "https://github.com/Saranga99" </w:instrText>
                        </w:r>
                        <w:r>
                          <w:fldChar w:fldCharType="separate"/>
                        </w:r>
                        <w:r w:rsidRPr="00142EB5">
                          <w:rPr>
                            <w:rStyle w:val="Hyperlink"/>
                          </w:rPr>
                          <w:t>https://github.com/Saranga99</w:t>
                        </w:r>
                        <w:r>
                          <w:fldChar w:fldCharType="end"/>
                        </w:r>
                      </w:ins>
                    </w:p>
                  </w:txbxContent>
                </v:textbox>
                <w10:wrap type="topAndBottom" anchorx="margin"/>
              </v:shape>
            </w:pict>
          </mc:Fallback>
        </mc:AlternateContent>
      </w:r>
      <w:r>
        <w:rPr>
          <w:noProof/>
          <w:sz w:val="36"/>
          <w:lang w:bidi="si-LK"/>
        </w:rPr>
        <mc:AlternateContent>
          <mc:Choice Requires="wps">
            <w:drawing>
              <wp:anchor distT="0" distB="0" distL="114300" distR="114300" simplePos="0" relativeHeight="251735040" behindDoc="0" locked="0" layoutInCell="1" allowOverlap="1" wp14:anchorId="2020AEA2" wp14:editId="621D3F86">
                <wp:simplePos x="0" y="0"/>
                <wp:positionH relativeFrom="margin">
                  <wp:posOffset>1878330</wp:posOffset>
                </wp:positionH>
                <wp:positionV relativeFrom="paragraph">
                  <wp:posOffset>-374650</wp:posOffset>
                </wp:positionV>
                <wp:extent cx="4271375" cy="939217"/>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271375" cy="939217"/>
                        </a:xfrm>
                        <a:prstGeom prst="rect">
                          <a:avLst/>
                        </a:prstGeom>
                        <a:noFill/>
                        <a:ln w="6350">
                          <a:noFill/>
                        </a:ln>
                      </wps:spPr>
                      <wps:txbx>
                        <w:txbxContent>
                          <w:p w14:paraId="5275697B" w14:textId="3A60BD2A" w:rsidR="00B1644A" w:rsidRDefault="005C642E" w:rsidP="000E2CDB">
                            <w:pPr>
                              <w:spacing w:after="0"/>
                              <w:rPr>
                                <w:rFonts w:asciiTheme="majorBidi" w:hAnsiTheme="majorBidi" w:cstheme="majorBidi"/>
                                <w:color w:val="FFFFFF" w:themeColor="background1"/>
                                <w:sz w:val="28"/>
                                <w:szCs w:val="28"/>
                              </w:rPr>
                            </w:pPr>
                            <w:r>
                              <w:rPr>
                                <w:rFonts w:asciiTheme="majorBidi" w:hAnsiTheme="majorBidi" w:cstheme="majorBidi"/>
                                <w:color w:val="FFFFFF" w:themeColor="background1"/>
                                <w:sz w:val="28"/>
                                <w:szCs w:val="28"/>
                              </w:rPr>
                              <w:t>681 A,</w:t>
                            </w:r>
                          </w:p>
                          <w:p w14:paraId="2C45C3D5" w14:textId="744C78D0" w:rsidR="005C642E" w:rsidRDefault="005C642E" w:rsidP="000E2CDB">
                            <w:pPr>
                              <w:spacing w:after="0"/>
                              <w:rPr>
                                <w:rFonts w:asciiTheme="majorBidi" w:hAnsiTheme="majorBidi" w:cstheme="majorBidi"/>
                                <w:color w:val="FFFFFF" w:themeColor="background1"/>
                                <w:sz w:val="28"/>
                                <w:szCs w:val="28"/>
                              </w:rPr>
                            </w:pPr>
                            <w:proofErr w:type="spellStart"/>
                            <w:r>
                              <w:rPr>
                                <w:rFonts w:asciiTheme="majorBidi" w:hAnsiTheme="majorBidi" w:cstheme="majorBidi"/>
                                <w:color w:val="FFFFFF" w:themeColor="background1"/>
                                <w:sz w:val="28"/>
                                <w:szCs w:val="28"/>
                              </w:rPr>
                              <w:t>Yatihena</w:t>
                            </w:r>
                            <w:proofErr w:type="spellEnd"/>
                            <w:r>
                              <w:rPr>
                                <w:rFonts w:asciiTheme="majorBidi" w:hAnsiTheme="majorBidi" w:cstheme="majorBidi"/>
                                <w:color w:val="FFFFFF" w:themeColor="background1"/>
                                <w:sz w:val="28"/>
                                <w:szCs w:val="28"/>
                              </w:rPr>
                              <w:t>,</w:t>
                            </w:r>
                          </w:p>
                          <w:p w14:paraId="34C3BFA5" w14:textId="6025BB2D" w:rsidR="005C642E" w:rsidRPr="00F66600" w:rsidRDefault="005C642E" w:rsidP="000E2CDB">
                            <w:pPr>
                              <w:spacing w:after="0"/>
                              <w:rPr>
                                <w:rFonts w:asciiTheme="majorBidi" w:hAnsiTheme="majorBidi" w:cstheme="majorBidi"/>
                                <w:color w:val="FFFFFF" w:themeColor="background1"/>
                                <w:sz w:val="28"/>
                                <w:szCs w:val="28"/>
                              </w:rPr>
                            </w:pPr>
                            <w:proofErr w:type="spellStart"/>
                            <w:r>
                              <w:rPr>
                                <w:rFonts w:asciiTheme="majorBidi" w:hAnsiTheme="majorBidi" w:cstheme="majorBidi"/>
                                <w:color w:val="FFFFFF" w:themeColor="background1"/>
                                <w:sz w:val="28"/>
                                <w:szCs w:val="28"/>
                              </w:rPr>
                              <w:t>Malwana</w:t>
                            </w:r>
                            <w:proofErr w:type="spellEnd"/>
                            <w:r>
                              <w:rPr>
                                <w:rFonts w:asciiTheme="majorBidi" w:hAnsiTheme="majorBidi" w:cstheme="majorBidi"/>
                                <w:color w:val="FFFFFF" w:themeColor="background1"/>
                                <w:sz w:val="28"/>
                                <w:szCs w:val="28"/>
                              </w:rPr>
                              <w:t>.</w:t>
                            </w:r>
                          </w:p>
                          <w:p w14:paraId="60B6DEC2" w14:textId="69CDF8FF" w:rsidR="00B1644A" w:rsidRPr="00B1644A" w:rsidRDefault="00B1644A" w:rsidP="000E2CDB">
                            <w:pPr>
                              <w:spacing w:after="0"/>
                              <w:rPr>
                                <w:rFonts w:asciiTheme="majorBidi" w:hAnsiTheme="majorBidi" w:cstheme="majorBidi"/>
                                <w:color w:val="FF000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0AEA2" id="Text Box 20" o:spid="_x0000_s1027" type="#_x0000_t202" style="position:absolute;margin-left:147.9pt;margin-top:-29.5pt;width:336.35pt;height:73.9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" filled="f" stroked="f" strokeweight=".5pt">
                <v:textbox>
                  <w:txbxContent>
                    <w:p w14:paraId="5275697B" w14:textId="3A60BD2A" w:rsidR="00B1644A" w:rsidRDefault="005C642E" w:rsidP="000E2CDB">
                      <w:pPr>
                        <w:spacing w:after="0"/>
                        <w:rPr>
                          <w:rFonts w:asciiTheme="majorBidi" w:hAnsiTheme="majorBidi" w:cstheme="majorBidi"/>
                          <w:color w:val="FFFFFF" w:themeColor="background1"/>
                          <w:sz w:val="28"/>
                          <w:szCs w:val="28"/>
                        </w:rPr>
                      </w:pPr>
                      <w:r>
                        <w:rPr>
                          <w:rFonts w:asciiTheme="majorBidi" w:hAnsiTheme="majorBidi" w:cstheme="majorBidi"/>
                          <w:color w:val="FFFFFF" w:themeColor="background1"/>
                          <w:sz w:val="28"/>
                          <w:szCs w:val="28"/>
                        </w:rPr>
                        <w:t>681 A,</w:t>
                      </w:r>
                    </w:p>
                    <w:p w14:paraId="2C45C3D5" w14:textId="744C78D0" w:rsidR="005C642E" w:rsidRDefault="005C642E" w:rsidP="000E2CDB">
                      <w:pPr>
                        <w:spacing w:after="0"/>
                        <w:rPr>
                          <w:rFonts w:asciiTheme="majorBidi" w:hAnsiTheme="majorBidi" w:cstheme="majorBidi"/>
                          <w:color w:val="FFFFFF" w:themeColor="background1"/>
                          <w:sz w:val="28"/>
                          <w:szCs w:val="28"/>
                        </w:rPr>
                      </w:pPr>
                      <w:r>
                        <w:rPr>
                          <w:rFonts w:asciiTheme="majorBidi" w:hAnsiTheme="majorBidi" w:cstheme="majorBidi"/>
                          <w:color w:val="FFFFFF" w:themeColor="background1"/>
                          <w:sz w:val="28"/>
                          <w:szCs w:val="28"/>
                        </w:rPr>
                        <w:t>Yatihena,</w:t>
                      </w:r>
                    </w:p>
                    <w:p w14:paraId="34C3BFA5" w14:textId="6025BB2D" w:rsidR="005C642E" w:rsidRPr="00F66600" w:rsidRDefault="005C642E" w:rsidP="000E2CDB">
                      <w:pPr>
                        <w:spacing w:after="0"/>
                        <w:rPr>
                          <w:rFonts w:asciiTheme="majorBidi" w:hAnsiTheme="majorBidi" w:cstheme="majorBidi"/>
                          <w:color w:val="FFFFFF" w:themeColor="background1"/>
                          <w:sz w:val="28"/>
                          <w:szCs w:val="28"/>
                        </w:rPr>
                      </w:pPr>
                      <w:r>
                        <w:rPr>
                          <w:rFonts w:asciiTheme="majorBidi" w:hAnsiTheme="majorBidi" w:cstheme="majorBidi"/>
                          <w:color w:val="FFFFFF" w:themeColor="background1"/>
                          <w:sz w:val="28"/>
                          <w:szCs w:val="28"/>
                        </w:rPr>
                        <w:t>Malwana.</w:t>
                      </w:r>
                    </w:p>
                    <w:p w14:paraId="60B6DEC2" w14:textId="69CDF8FF" w:rsidR="00B1644A" w:rsidRPr="00B1644A" w:rsidRDefault="00B1644A" w:rsidP="000E2CDB">
                      <w:pPr>
                        <w:spacing w:after="0"/>
                        <w:rPr>
                          <w:rFonts w:asciiTheme="majorBidi" w:hAnsiTheme="majorBidi" w:cstheme="majorBidi"/>
                          <w:color w:val="FF0000"/>
                          <w:sz w:val="28"/>
                          <w:szCs w:val="28"/>
                        </w:rPr>
                      </w:pPr>
                    </w:p>
                  </w:txbxContent>
                </v:textbox>
                <w10:wrap anchorx="margin"/>
              </v:shape>
            </w:pict>
          </mc:Fallback>
        </mc:AlternateContent>
      </w:r>
      <w:r w:rsidR="0009186B">
        <w:rPr>
          <w:noProof/>
          <w:lang w:bidi="si-LK"/>
        </w:rPr>
        <mc:AlternateContent>
          <mc:Choice Requires="wps">
            <w:drawing>
              <wp:anchor distT="0" distB="0" distL="114300" distR="114300" simplePos="0" relativeHeight="251665408" behindDoc="0" locked="0" layoutInCell="1" allowOverlap="1" wp14:anchorId="3DB988AD" wp14:editId="641B5155">
                <wp:simplePos x="0" y="0"/>
                <wp:positionH relativeFrom="column">
                  <wp:posOffset>-15239</wp:posOffset>
                </wp:positionH>
                <wp:positionV relativeFrom="paragraph">
                  <wp:posOffset>-632460</wp:posOffset>
                </wp:positionV>
                <wp:extent cx="1104900" cy="1264920"/>
                <wp:effectExtent l="0" t="0" r="0" b="0"/>
                <wp:wrapNone/>
                <wp:docPr id="7" name="Rectangle 7"/>
                <wp:cNvGraphicFramePr/>
                <a:graphic xmlns:a="http://schemas.openxmlformats.org/drawingml/2006/main">
                  <a:graphicData uri="http://schemas.microsoft.com/office/word/2010/wordprocessingShape">
                    <wps:wsp>
                      <wps:cNvSpPr/>
                      <wps:spPr>
                        <a:xfrm>
                          <a:off x="0" y="0"/>
                          <a:ext cx="1104900" cy="1264920"/>
                        </a:xfrm>
                        <a:prstGeom prst="rect">
                          <a:avLst/>
                        </a:prstGeom>
                        <a:noFill/>
                        <a:ln w="3175">
                          <a:solidFill>
                            <a:schemeClr val="accent2">
                              <a:lumMod val="20000"/>
                              <a:lumOff val="80000"/>
                              <a:alpha val="0"/>
                            </a:schemeClr>
                          </a:solidFill>
                        </a:ln>
                      </wps:spPr>
                      <wps:style>
                        <a:lnRef idx="2">
                          <a:schemeClr val="accent6"/>
                        </a:lnRef>
                        <a:fillRef idx="1">
                          <a:schemeClr val="lt1"/>
                        </a:fillRef>
                        <a:effectRef idx="0">
                          <a:schemeClr val="accent6"/>
                        </a:effectRef>
                        <a:fontRef idx="minor">
                          <a:schemeClr val="dk1"/>
                        </a:fontRef>
                      </wps:style>
                      <wps:txbx>
                        <w:txbxContent>
                          <w:p w14:paraId="75D01E1B" w14:textId="496942C3" w:rsidR="00682FF1" w:rsidRPr="00B1644A" w:rsidRDefault="0009186B" w:rsidP="00682FF1">
                            <w:pPr>
                              <w:jc w:val="center"/>
                              <w:rPr>
                                <w:color w:val="FF0000"/>
                                <w:sz w:val="24"/>
                              </w:rPr>
                            </w:pPr>
                            <w:r>
                              <w:rPr>
                                <w:noProof/>
                                <w:color w:val="FF0000"/>
                                <w:sz w:val="24"/>
                              </w:rPr>
                              <w:drawing>
                                <wp:inline distT="0" distB="0" distL="0" distR="0" wp14:anchorId="207668DF" wp14:editId="62DDCA69">
                                  <wp:extent cx="929640" cy="15163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9640" cy="151638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988AD" id="Rectangle 7" o:spid="_x0000_s1028" style="position:absolute;margin-left:-1.2pt;margin-top:-49.8pt;width:87pt;height:99.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" filled="f" strokecolor="#f2dbdb [661]" strokeweight=".25pt">
                <v:stroke opacity="0"/>
                <v:textbox>
                  <w:txbxContent>
                    <w:p w14:paraId="75D01E1B" w14:textId="496942C3" w:rsidR="00682FF1" w:rsidRPr="00B1644A" w:rsidRDefault="0009186B" w:rsidP="00682FF1">
                      <w:pPr>
                        <w:jc w:val="center"/>
                        <w:rPr>
                          <w:color w:val="FF0000"/>
                          <w:sz w:val="24"/>
                        </w:rPr>
                      </w:pPr>
                      <w:r>
                        <w:rPr>
                          <w:noProof/>
                          <w:color w:val="FF0000"/>
                          <w:sz w:val="24"/>
                        </w:rPr>
                        <w:drawing>
                          <wp:inline distT="0" distB="0" distL="0" distR="0" wp14:anchorId="207668DF" wp14:editId="62DDCA69">
                            <wp:extent cx="929640" cy="15163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9640" cy="1516380"/>
                                    </a:xfrm>
                                    <a:prstGeom prst="rect">
                                      <a:avLst/>
                                    </a:prstGeom>
                                    <a:noFill/>
                                    <a:ln>
                                      <a:noFill/>
                                    </a:ln>
                                  </pic:spPr>
                                </pic:pic>
                              </a:graphicData>
                            </a:graphic>
                          </wp:inline>
                        </w:drawing>
                      </w:r>
                    </w:p>
                  </w:txbxContent>
                </v:textbox>
              </v:rect>
            </w:pict>
          </mc:Fallback>
        </mc:AlternateContent>
      </w:r>
      <w:r w:rsidR="00D74A20">
        <w:rPr>
          <w:noProof/>
          <w:sz w:val="36"/>
          <w:lang w:bidi="si-LK"/>
        </w:rPr>
        <mc:AlternateContent>
          <mc:Choice Requires="wps">
            <w:drawing>
              <wp:anchor distT="0" distB="0" distL="114300" distR="114300" simplePos="0" relativeHeight="251734016" behindDoc="0" locked="0" layoutInCell="1" allowOverlap="1" wp14:anchorId="07F5970E" wp14:editId="15EDE420">
                <wp:simplePos x="0" y="0"/>
                <wp:positionH relativeFrom="column">
                  <wp:posOffset>1819275</wp:posOffset>
                </wp:positionH>
                <wp:positionV relativeFrom="paragraph">
                  <wp:posOffset>-800100</wp:posOffset>
                </wp:positionV>
                <wp:extent cx="4016375" cy="6477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016375" cy="647700"/>
                        </a:xfrm>
                        <a:prstGeom prst="rect">
                          <a:avLst/>
                        </a:prstGeom>
                        <a:noFill/>
                        <a:ln w="6350">
                          <a:noFill/>
                        </a:ln>
                      </wps:spPr>
                      <wps:txbx>
                        <w:txbxContent>
                          <w:p w14:paraId="7E840405" w14:textId="6CDC0FB8" w:rsidR="00F66600" w:rsidRPr="00F66600" w:rsidRDefault="005C642E" w:rsidP="00D74A20">
                            <w:pPr>
                              <w:pStyle w:val="NoSpacing"/>
                              <w:rPr>
                                <w:b/>
                                <w:bCs/>
                                <w:color w:val="FFFFFF" w:themeColor="background1"/>
                                <w:sz w:val="44"/>
                                <w:szCs w:val="44"/>
                              </w:rPr>
                            </w:pPr>
                            <w:r>
                              <w:rPr>
                                <w:b/>
                                <w:bCs/>
                                <w:color w:val="FFFFFF" w:themeColor="background1"/>
                                <w:sz w:val="44"/>
                                <w:szCs w:val="44"/>
                              </w:rPr>
                              <w:t xml:space="preserve">Saranga </w:t>
                            </w:r>
                            <w:del w:id="23" w:author="Saranga Kumarapeli" w:date="2020-10-19T09:41:00Z">
                              <w:r w:rsidDel="002B1DBC">
                                <w:rPr>
                                  <w:b/>
                                  <w:bCs/>
                                  <w:color w:val="FFFFFF" w:themeColor="background1"/>
                                  <w:sz w:val="44"/>
                                  <w:szCs w:val="44"/>
                                </w:rPr>
                                <w:delText>kumarapeli</w:delText>
                              </w:r>
                            </w:del>
                            <w:ins w:id="24" w:author="Saranga Kumarapeli" w:date="2020-10-19T09:41:00Z">
                              <w:r w:rsidR="002B1DBC">
                                <w:rPr>
                                  <w:b/>
                                  <w:bCs/>
                                  <w:color w:val="FFFFFF" w:themeColor="background1"/>
                                  <w:sz w:val="44"/>
                                  <w:szCs w:val="44"/>
                                </w:rPr>
                                <w:t>Kumarapeli</w:t>
                              </w:r>
                            </w:ins>
                          </w:p>
                          <w:p w14:paraId="18B8674E" w14:textId="55E95441" w:rsidR="00D74A20" w:rsidRPr="00E8156A" w:rsidDel="003856AE" w:rsidRDefault="00D74A20" w:rsidP="00D74A20">
                            <w:pPr>
                              <w:pStyle w:val="NoSpacing"/>
                              <w:rPr>
                                <w:del w:id="25" w:author="Saranga Kumarapeli" w:date="2021-02-02T10:33:00Z"/>
                                <w:color w:val="FFFFFF" w:themeColor="background1"/>
                                <w:sz w:val="24"/>
                                <w:szCs w:val="24"/>
                              </w:rPr>
                            </w:pPr>
                            <w:del w:id="26" w:author="Saranga Kumarapeli" w:date="2021-02-02T10:33:00Z">
                              <w:r w:rsidRPr="00E8156A" w:rsidDel="003856AE">
                                <w:rPr>
                                  <w:color w:val="FFFFFF" w:themeColor="background1"/>
                                  <w:sz w:val="24"/>
                                  <w:szCs w:val="24"/>
                                </w:rPr>
                                <w:delText xml:space="preserve">Student Registration </w:delText>
                              </w:r>
                              <w:r w:rsidR="00D930F3" w:rsidRPr="00E8156A" w:rsidDel="003856AE">
                                <w:rPr>
                                  <w:color w:val="FFFFFF" w:themeColor="background1"/>
                                  <w:sz w:val="24"/>
                                  <w:szCs w:val="24"/>
                                </w:rPr>
                                <w:delText>No:</w:delText>
                              </w:r>
                              <w:r w:rsidR="005C642E" w:rsidDel="003856AE">
                                <w:rPr>
                                  <w:color w:val="FFFFFF" w:themeColor="background1"/>
                                  <w:sz w:val="24"/>
                                  <w:szCs w:val="24"/>
                                </w:rPr>
                                <w:delText xml:space="preserve"> 2019952</w:delText>
                              </w:r>
                              <w:r w:rsidRPr="00E8156A" w:rsidDel="003856AE">
                                <w:rPr>
                                  <w:color w:val="FFFFFF" w:themeColor="background1"/>
                                  <w:sz w:val="24"/>
                                  <w:szCs w:val="24"/>
                                </w:rPr>
                                <w:delText xml:space="preserve">    </w:delText>
                              </w:r>
                            </w:del>
                          </w:p>
                          <w:p w14:paraId="74F961E8" w14:textId="77777777" w:rsidR="00D74A20" w:rsidRPr="00E8156A" w:rsidRDefault="00D74A20">
                            <w:pPr>
                              <w:rPr>
                                <w:color w:val="FFFFFF" w:themeColor="background1"/>
                                <w:sz w:val="24"/>
                                <w:szCs w:val="24"/>
                              </w:rPr>
                            </w:pPr>
                          </w:p>
                          <w:p w14:paraId="6D5A9C0E" w14:textId="77777777" w:rsidR="00D74A20" w:rsidRPr="003E2ABA" w:rsidRDefault="00D74A20">
                            <w:pPr>
                              <w:rPr>
                                <w:color w:val="FFFFFF" w:themeColor="background1"/>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5970E" id="Text Box 19" o:spid="_x0000_s1029" type="#_x0000_t202" style="position:absolute;margin-left:143.25pt;margin-top:-63pt;width:316.25pt;height:51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" filled="f" stroked="f" strokeweight=".5pt">
                <v:textbox>
                  <w:txbxContent>
                    <w:p w14:paraId="7E840405" w14:textId="6CDC0FB8" w:rsidR="00F66600" w:rsidRPr="00F66600" w:rsidRDefault="005C642E" w:rsidP="00D74A20">
                      <w:pPr>
                        <w:pStyle w:val="NoSpacing"/>
                        <w:rPr>
                          <w:b/>
                          <w:bCs/>
                          <w:color w:val="FFFFFF" w:themeColor="background1"/>
                          <w:sz w:val="44"/>
                          <w:szCs w:val="44"/>
                        </w:rPr>
                      </w:pPr>
                      <w:r>
                        <w:rPr>
                          <w:b/>
                          <w:bCs/>
                          <w:color w:val="FFFFFF" w:themeColor="background1"/>
                          <w:sz w:val="44"/>
                          <w:szCs w:val="44"/>
                        </w:rPr>
                        <w:t xml:space="preserve">Saranga </w:t>
                      </w:r>
                      <w:del w:id="50" w:author="Saranga Kumarapeli" w:date="2020-10-19T09:41:00Z">
                        <w:r w:rsidDel="002B1DBC">
                          <w:rPr>
                            <w:b/>
                            <w:bCs/>
                            <w:color w:val="FFFFFF" w:themeColor="background1"/>
                            <w:sz w:val="44"/>
                            <w:szCs w:val="44"/>
                          </w:rPr>
                          <w:delText>kumarapeli</w:delText>
                        </w:r>
                      </w:del>
                      <w:ins w:id="51" w:author="Saranga Kumarapeli" w:date="2020-10-19T09:41:00Z">
                        <w:r w:rsidR="002B1DBC">
                          <w:rPr>
                            <w:b/>
                            <w:bCs/>
                            <w:color w:val="FFFFFF" w:themeColor="background1"/>
                            <w:sz w:val="44"/>
                            <w:szCs w:val="44"/>
                          </w:rPr>
                          <w:t>Kumarapeli</w:t>
                        </w:r>
                      </w:ins>
                    </w:p>
                    <w:p w14:paraId="18B8674E" w14:textId="55E95441" w:rsidR="00D74A20" w:rsidRPr="00E8156A" w:rsidDel="003856AE" w:rsidRDefault="00D74A20" w:rsidP="00D74A20">
                      <w:pPr>
                        <w:pStyle w:val="NoSpacing"/>
                        <w:rPr>
                          <w:del w:id="52" w:author="Saranga Kumarapeli" w:date="2021-02-02T10:33:00Z"/>
                          <w:color w:val="FFFFFF" w:themeColor="background1"/>
                          <w:sz w:val="24"/>
                          <w:szCs w:val="24"/>
                        </w:rPr>
                      </w:pPr>
                      <w:del w:id="53" w:author="Saranga Kumarapeli" w:date="2021-02-02T10:33:00Z">
                        <w:r w:rsidRPr="00E8156A" w:rsidDel="003856AE">
                          <w:rPr>
                            <w:color w:val="FFFFFF" w:themeColor="background1"/>
                            <w:sz w:val="24"/>
                            <w:szCs w:val="24"/>
                          </w:rPr>
                          <w:delText xml:space="preserve">Student Registration </w:delText>
                        </w:r>
                        <w:r w:rsidR="00D930F3" w:rsidRPr="00E8156A" w:rsidDel="003856AE">
                          <w:rPr>
                            <w:color w:val="FFFFFF" w:themeColor="background1"/>
                            <w:sz w:val="24"/>
                            <w:szCs w:val="24"/>
                          </w:rPr>
                          <w:delText>No:</w:delText>
                        </w:r>
                        <w:r w:rsidR="005C642E" w:rsidDel="003856AE">
                          <w:rPr>
                            <w:color w:val="FFFFFF" w:themeColor="background1"/>
                            <w:sz w:val="24"/>
                            <w:szCs w:val="24"/>
                          </w:rPr>
                          <w:delText xml:space="preserve"> 2019952</w:delText>
                        </w:r>
                        <w:r w:rsidRPr="00E8156A" w:rsidDel="003856AE">
                          <w:rPr>
                            <w:color w:val="FFFFFF" w:themeColor="background1"/>
                            <w:sz w:val="24"/>
                            <w:szCs w:val="24"/>
                          </w:rPr>
                          <w:delText xml:space="preserve">    </w:delText>
                        </w:r>
                      </w:del>
                    </w:p>
                    <w:p w14:paraId="74F961E8" w14:textId="77777777" w:rsidR="00D74A20" w:rsidRPr="00E8156A" w:rsidRDefault="00D74A20">
                      <w:pPr>
                        <w:rPr>
                          <w:color w:val="FFFFFF" w:themeColor="background1"/>
                          <w:sz w:val="24"/>
                          <w:szCs w:val="24"/>
                        </w:rPr>
                      </w:pPr>
                    </w:p>
                    <w:p w14:paraId="6D5A9C0E" w14:textId="77777777" w:rsidR="00D74A20" w:rsidRPr="003E2ABA" w:rsidRDefault="00D74A20">
                      <w:pPr>
                        <w:rPr>
                          <w:color w:val="FFFFFF" w:themeColor="background1"/>
                          <w:sz w:val="44"/>
                          <w:szCs w:val="44"/>
                        </w:rPr>
                      </w:pPr>
                    </w:p>
                  </w:txbxContent>
                </v:textbox>
              </v:shape>
            </w:pict>
          </mc:Fallback>
        </mc:AlternateContent>
      </w:r>
      <w:r w:rsidR="00D146CA">
        <w:rPr>
          <w:noProof/>
          <w:sz w:val="36"/>
          <w:lang w:bidi="si-LK"/>
        </w:rPr>
        <mc:AlternateContent>
          <mc:Choice Requires="wps">
            <w:drawing>
              <wp:anchor distT="0" distB="0" distL="114300" distR="114300" simplePos="0" relativeHeight="251660288" behindDoc="0" locked="0" layoutInCell="1" allowOverlap="1" wp14:anchorId="5A835782" wp14:editId="11BA4862">
                <wp:simplePos x="0" y="0"/>
                <wp:positionH relativeFrom="column">
                  <wp:posOffset>-960120</wp:posOffset>
                </wp:positionH>
                <wp:positionV relativeFrom="paragraph">
                  <wp:posOffset>-929640</wp:posOffset>
                </wp:positionV>
                <wp:extent cx="7821295" cy="2186940"/>
                <wp:effectExtent l="0" t="0" r="8255" b="3810"/>
                <wp:wrapNone/>
                <wp:docPr id="1" name="Rectangle 1"/>
                <wp:cNvGraphicFramePr/>
                <a:graphic xmlns:a="http://schemas.openxmlformats.org/drawingml/2006/main">
                  <a:graphicData uri="http://schemas.microsoft.com/office/word/2010/wordprocessingShape">
                    <wps:wsp>
                      <wps:cNvSpPr/>
                      <wps:spPr>
                        <a:xfrm>
                          <a:off x="0" y="0"/>
                          <a:ext cx="7821295" cy="218694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5C1B8F" w14:textId="0106EA9C" w:rsidR="00682FF1" w:rsidRDefault="00682FF1" w:rsidP="00D9425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835782" id="Rectangle 1" o:spid="_x0000_s1030" style="position:absolute;margin-left:-75.6pt;margin-top:-73.2pt;width:615.85pt;height:17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" fillcolor="#17365d [2415]" stroked="f" strokeweight="2pt">
                <v:textbox>
                  <w:txbxContent>
                    <w:p w14:paraId="365C1B8F" w14:textId="0106EA9C" w:rsidR="00682FF1" w:rsidRDefault="00682FF1" w:rsidP="00D9425B"/>
                  </w:txbxContent>
                </v:textbox>
              </v:rect>
            </w:pict>
          </mc:Fallback>
        </mc:AlternateContent>
      </w:r>
      <w:r w:rsidR="00E70AE1">
        <w:rPr>
          <w:sz w:val="36"/>
        </w:rPr>
        <w:t xml:space="preserve">  </w:t>
      </w:r>
    </w:p>
    <w:p w14:paraId="4FB8C4DC" w14:textId="512F527E" w:rsidR="00A757F0" w:rsidRPr="004B7495" w:rsidRDefault="00817949" w:rsidP="004B7495">
      <w:pPr>
        <w:spacing w:before="240"/>
        <w:rPr>
          <w:sz w:val="28"/>
          <w:lang w:bidi="si-LK"/>
        </w:rPr>
      </w:pPr>
      <w:r>
        <w:rPr>
          <w:noProof/>
          <w:sz w:val="28"/>
          <w:lang w:bidi="si-LK"/>
        </w:rPr>
        <mc:AlternateContent>
          <mc:Choice Requires="wps">
            <w:drawing>
              <wp:anchor distT="0" distB="0" distL="114300" distR="114300" simplePos="0" relativeHeight="251737088" behindDoc="0" locked="0" layoutInCell="1" allowOverlap="1" wp14:anchorId="29E35FD5" wp14:editId="38B38FCB">
                <wp:simplePos x="0" y="0"/>
                <wp:positionH relativeFrom="margin">
                  <wp:align>center</wp:align>
                </wp:positionH>
                <wp:positionV relativeFrom="paragraph">
                  <wp:posOffset>1223010</wp:posOffset>
                </wp:positionV>
                <wp:extent cx="6523990" cy="131826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6523990" cy="1318260"/>
                        </a:xfrm>
                        <a:prstGeom prst="rect">
                          <a:avLst/>
                        </a:prstGeom>
                        <a:noFill/>
                        <a:ln w="6350">
                          <a:noFill/>
                        </a:ln>
                      </wps:spPr>
                      <wps:txbx>
                        <w:txbxContent>
                          <w:p w14:paraId="2C98746E" w14:textId="1083CE1A" w:rsidR="001C48C1" w:rsidRPr="006453DA" w:rsidRDefault="0088396B" w:rsidP="006453DA">
                            <w:pPr>
                              <w:spacing w:after="0"/>
                              <w:rPr>
                                <w:sz w:val="20"/>
                                <w:szCs w:val="20"/>
                              </w:rPr>
                            </w:pPr>
                            <w:ins w:id="27" w:author="CS 2019952" w:date="2021-07-02T21:29:00Z">
                              <w:r w:rsidRPr="0088396B">
                                <w:t xml:space="preserve">Energetic, </w:t>
                              </w:r>
                            </w:ins>
                            <w:ins w:id="28" w:author="CS 2019952" w:date="2021-07-03T00:46:00Z">
                              <w:r w:rsidR="005E3F5F" w:rsidRPr="0088396B">
                                <w:t>passionate,</w:t>
                              </w:r>
                            </w:ins>
                            <w:ins w:id="29" w:author="CS 2019952" w:date="2021-07-02T21:29:00Z">
                              <w:r w:rsidRPr="0088396B">
                                <w:t xml:space="preserve"> and determined undergraduate working towards a BSc in Computer Science at Informatics Institute of Technology by University of Westminster, United Kingdom. I am looking forward to work in a competitive organization to improve myself and my career with the aim of using my knowledge in </w:t>
                              </w:r>
                              <w:del w:id="30" w:author="Saranga 2019952" w:date="2021-08-17T04:19:00Z">
                                <w:r w:rsidRPr="0088396B" w:rsidDel="00430F18">
                                  <w:delText>UI/UX Designing, Mo</w:delText>
                                </w:r>
                              </w:del>
                              <w:del w:id="31" w:author="Saranga 2019952" w:date="2021-08-17T04:18:00Z">
                                <w:r w:rsidRPr="0088396B" w:rsidDel="00430F18">
                                  <w:delText>bile Applications</w:delText>
                                </w:r>
                              </w:del>
                              <w:del w:id="32" w:author="Saranga 2019952" w:date="2021-08-17T04:19:00Z">
                                <w:r w:rsidRPr="0088396B" w:rsidDel="00430F18">
                                  <w:delText xml:space="preserve"> and </w:delText>
                                </w:r>
                              </w:del>
                              <w:r w:rsidRPr="0088396B">
                                <w:t>Software Engineering and Data Analy</w:t>
                              </w:r>
                            </w:ins>
                            <w:ins w:id="33" w:author="Saranga 2019952" w:date="2021-08-17T04:19:00Z">
                              <w:r w:rsidR="00430F18">
                                <w:t>tics</w:t>
                              </w:r>
                            </w:ins>
                            <w:ins w:id="34" w:author="CS 2019952" w:date="2021-07-02T21:29:00Z">
                              <w:del w:id="35" w:author="Saranga 2019952" w:date="2021-08-17T04:19:00Z">
                                <w:r w:rsidRPr="0088396B" w:rsidDel="00430F18">
                                  <w:delText>sis</w:delText>
                                </w:r>
                              </w:del>
                              <w:r w:rsidRPr="0088396B">
                                <w:t xml:space="preserve"> to develop and implement solutions along with using new innovative ideas and excellent skills of team working and active listening to provide a better service for the organization as well as the clients.</w:t>
                              </w:r>
                            </w:ins>
                            <w:ins w:id="36" w:author="Saranga Kumarapeli" w:date="2020-09-23T17:18:00Z">
                              <w:del w:id="37" w:author="CS 2019952" w:date="2021-07-02T21:29:00Z">
                                <w:r w:rsidR="00817949" w:rsidRPr="00817949" w:rsidDel="0088396B">
                                  <w:delText xml:space="preserve">Energetic, passionate and determined undergraduate working towards a BSc in Computer Science at Informatics Institute of Technology by University of Westminster, United Kingdom. I am looking forward to work in a competitive </w:delText>
                                </w:r>
                              </w:del>
                            </w:ins>
                            <w:ins w:id="38" w:author="Saranga Kumarapeli" w:date="2020-09-23T17:24:00Z">
                              <w:del w:id="39" w:author="CS 2019952" w:date="2021-07-02T21:29:00Z">
                                <w:r w:rsidR="00817949" w:rsidRPr="00817949" w:rsidDel="0088396B">
                                  <w:delText>organization</w:delText>
                                </w:r>
                              </w:del>
                            </w:ins>
                            <w:ins w:id="40" w:author="Saranga Kumarapeli" w:date="2020-09-23T17:18:00Z">
                              <w:del w:id="41" w:author="CS 2019952" w:date="2021-07-02T21:29:00Z">
                                <w:r w:rsidR="00817949" w:rsidRPr="00817949" w:rsidDel="0088396B">
                                  <w:delText xml:space="preserve"> to improve myself and my career with the aim of using my knowledge in UI/UX Designing, Mobile Applications and </w:delText>
                                </w:r>
                              </w:del>
                              <w:del w:id="42" w:author="CS 2019952" w:date="2021-07-02T19:09:00Z">
                                <w:r w:rsidR="00817949" w:rsidRPr="00817949" w:rsidDel="006C7069">
                                  <w:delText xml:space="preserve">Game Development, </w:delText>
                                </w:r>
                              </w:del>
                              <w:del w:id="43" w:author="CS 2019952" w:date="2021-07-02T21:29:00Z">
                                <w:r w:rsidR="00817949" w:rsidRPr="00817949" w:rsidDel="0088396B">
                                  <w:delText>Software Engineering</w:delText>
                                </w:r>
                              </w:del>
                              <w:del w:id="44" w:author="CS 2019952" w:date="2021-07-02T19:09:00Z">
                                <w:r w:rsidR="00817949" w:rsidRPr="00817949" w:rsidDel="006C7069">
                                  <w:delText xml:space="preserve"> and Quality Assurance</w:delText>
                                </w:r>
                              </w:del>
                              <w:del w:id="45" w:author="CS 2019952" w:date="2021-07-02T21:29:00Z">
                                <w:r w:rsidR="00817949" w:rsidRPr="00817949" w:rsidDel="0088396B">
                                  <w:delText xml:space="preserve"> to develop and implement solutions along with using new innovative ideas and excellent skills of team working and active listening to provide a better service for the </w:delText>
                                </w:r>
                              </w:del>
                            </w:ins>
                            <w:ins w:id="46" w:author="Saranga Kumarapeli" w:date="2020-09-23T17:24:00Z">
                              <w:del w:id="47" w:author="CS 2019952" w:date="2021-07-02T21:29:00Z">
                                <w:r w:rsidR="00817949" w:rsidRPr="00817949" w:rsidDel="0088396B">
                                  <w:delText>organization</w:delText>
                                </w:r>
                              </w:del>
                            </w:ins>
                            <w:ins w:id="48" w:author="Saranga Kumarapeli" w:date="2020-09-23T17:18:00Z">
                              <w:del w:id="49" w:author="CS 2019952" w:date="2021-07-02T21:29:00Z">
                                <w:r w:rsidR="00817949" w:rsidRPr="00817949" w:rsidDel="0088396B">
                                  <w:delText xml:space="preserve"> as well as the clients.</w:delText>
                                </w:r>
                              </w:del>
                            </w:ins>
                            <w:del w:id="50" w:author="CS 2019952" w:date="2021-07-02T21:29:00Z">
                              <w:r w:rsidR="006453DA" w:rsidRPr="006453DA" w:rsidDel="0088396B">
                                <w:rPr>
                                  <w:rFonts w:ascii="Calibri" w:hAnsi="Calibri" w:cs="Calibri"/>
                                  <w:color w:val="000000"/>
                                  <w:sz w:val="20"/>
                                  <w:szCs w:val="20"/>
                                </w:rPr>
                                <w:delText>Determined, Straightforward and self-driven Computer science student adept at testing software products, Developing and implementing new software platforms, and providing IT support and assistance to colleagues. Possessing analytical skills, ability to learn things quickly, work in team environment, to acquire new knowledge and strong attention to details. I am looking for any internship in IT related with a company that is going to improve my company as well as my progress.</w:delText>
                              </w:r>
                              <w:r w:rsidR="005C642E" w:rsidRPr="006453DA" w:rsidDel="0088396B">
                                <w:rPr>
                                  <w:sz w:val="20"/>
                                  <w:szCs w:val="20"/>
                                </w:rPr>
                                <w:delText xml:space="preserve"> </w:delText>
                              </w:r>
                            </w:del>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E35FD5" id="_x0000_t202" coordsize="21600,21600" o:spt="202" path="m,l,21600r21600,l21600,xe">
                <v:stroke joinstyle="miter"/>
                <v:path gradientshapeok="t" o:connecttype="rect"/>
              </v:shapetype>
              <v:shape id="Text Box 39" o:spid="_x0000_s1031" type="#_x0000_t202" style="position:absolute;margin-left:0;margin-top:96.3pt;width:513.7pt;height:103.8pt;z-index:2517370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" filled="f" stroked="f" strokeweight=".5pt">
                <v:textbox>
                  <w:txbxContent>
                    <w:p w14:paraId="2C98746E" w14:textId="1083CE1A" w:rsidR="001C48C1" w:rsidRPr="006453DA" w:rsidRDefault="0088396B" w:rsidP="006453DA">
                      <w:pPr>
                        <w:spacing w:after="0"/>
                        <w:rPr>
                          <w:sz w:val="20"/>
                          <w:szCs w:val="20"/>
                        </w:rPr>
                      </w:pPr>
                      <w:ins w:id="51" w:author="CS 2019952" w:date="2021-07-02T21:29:00Z">
                        <w:r w:rsidRPr="0088396B">
                          <w:t xml:space="preserve">Energetic, </w:t>
                        </w:r>
                      </w:ins>
                      <w:ins w:id="52" w:author="CS 2019952" w:date="2021-07-03T00:46:00Z">
                        <w:r w:rsidR="005E3F5F" w:rsidRPr="0088396B">
                          <w:t>passionate,</w:t>
                        </w:r>
                      </w:ins>
                      <w:ins w:id="53" w:author="CS 2019952" w:date="2021-07-02T21:29:00Z">
                        <w:r w:rsidRPr="0088396B">
                          <w:t xml:space="preserve"> and determined undergraduate working towards a BSc in Computer Science at Informatics Institute of Technology by University of Westminster, United Kingdom. I am looking forward to work in a competitive organization to improve myself and my career with the aim of using my knowledge in </w:t>
                        </w:r>
                        <w:del w:id="54" w:author="Saranga 2019952" w:date="2021-08-17T04:19:00Z">
                          <w:r w:rsidRPr="0088396B" w:rsidDel="00430F18">
                            <w:delText>UI/UX Designing, Mo</w:delText>
                          </w:r>
                        </w:del>
                        <w:del w:id="55" w:author="Saranga 2019952" w:date="2021-08-17T04:18:00Z">
                          <w:r w:rsidRPr="0088396B" w:rsidDel="00430F18">
                            <w:delText>bile Applications</w:delText>
                          </w:r>
                        </w:del>
                        <w:del w:id="56" w:author="Saranga 2019952" w:date="2021-08-17T04:19:00Z">
                          <w:r w:rsidRPr="0088396B" w:rsidDel="00430F18">
                            <w:delText xml:space="preserve"> and </w:delText>
                          </w:r>
                        </w:del>
                        <w:r w:rsidRPr="0088396B">
                          <w:t>Software Engineering and Data Analy</w:t>
                        </w:r>
                      </w:ins>
                      <w:ins w:id="57" w:author="Saranga 2019952" w:date="2021-08-17T04:19:00Z">
                        <w:r w:rsidR="00430F18">
                          <w:t>tics</w:t>
                        </w:r>
                      </w:ins>
                      <w:ins w:id="58" w:author="CS 2019952" w:date="2021-07-02T21:29:00Z">
                        <w:del w:id="59" w:author="Saranga 2019952" w:date="2021-08-17T04:19:00Z">
                          <w:r w:rsidRPr="0088396B" w:rsidDel="00430F18">
                            <w:delText>sis</w:delText>
                          </w:r>
                        </w:del>
                        <w:r w:rsidRPr="0088396B">
                          <w:t xml:space="preserve"> to develop and implement solutions along with using new innovative ideas and excellent skills of team working and active listening to provide a better service for the organization as well as the clients.</w:t>
                        </w:r>
                      </w:ins>
                      <w:ins w:id="60" w:author="Saranga Kumarapeli" w:date="2020-09-23T17:18:00Z">
                        <w:del w:id="61" w:author="CS 2019952" w:date="2021-07-02T21:29:00Z">
                          <w:r w:rsidR="00817949" w:rsidRPr="00817949" w:rsidDel="0088396B">
                            <w:delText xml:space="preserve">Energetic, passionate and determined undergraduate working towards a BSc in Computer Science at Informatics Institute of Technology by University of Westminster, United Kingdom. I am looking forward to work in a competitive </w:delText>
                          </w:r>
                        </w:del>
                      </w:ins>
                      <w:ins w:id="62" w:author="Saranga Kumarapeli" w:date="2020-09-23T17:24:00Z">
                        <w:del w:id="63" w:author="CS 2019952" w:date="2021-07-02T21:29:00Z">
                          <w:r w:rsidR="00817949" w:rsidRPr="00817949" w:rsidDel="0088396B">
                            <w:delText>organization</w:delText>
                          </w:r>
                        </w:del>
                      </w:ins>
                      <w:ins w:id="64" w:author="Saranga Kumarapeli" w:date="2020-09-23T17:18:00Z">
                        <w:del w:id="65" w:author="CS 2019952" w:date="2021-07-02T21:29:00Z">
                          <w:r w:rsidR="00817949" w:rsidRPr="00817949" w:rsidDel="0088396B">
                            <w:delText xml:space="preserve"> to improve myself and my career with the aim of using my knowledge in UI/UX Designing, Mobile Applications and </w:delText>
                          </w:r>
                        </w:del>
                        <w:del w:id="66" w:author="CS 2019952" w:date="2021-07-02T19:09:00Z">
                          <w:r w:rsidR="00817949" w:rsidRPr="00817949" w:rsidDel="006C7069">
                            <w:delText xml:space="preserve">Game Development, </w:delText>
                          </w:r>
                        </w:del>
                        <w:del w:id="67" w:author="CS 2019952" w:date="2021-07-02T21:29:00Z">
                          <w:r w:rsidR="00817949" w:rsidRPr="00817949" w:rsidDel="0088396B">
                            <w:delText>Software Engineering</w:delText>
                          </w:r>
                        </w:del>
                        <w:del w:id="68" w:author="CS 2019952" w:date="2021-07-02T19:09:00Z">
                          <w:r w:rsidR="00817949" w:rsidRPr="00817949" w:rsidDel="006C7069">
                            <w:delText xml:space="preserve"> and Quality Assurance</w:delText>
                          </w:r>
                        </w:del>
                        <w:del w:id="69" w:author="CS 2019952" w:date="2021-07-02T21:29:00Z">
                          <w:r w:rsidR="00817949" w:rsidRPr="00817949" w:rsidDel="0088396B">
                            <w:delText xml:space="preserve"> to develop and implement solutions along with using new innovative ideas and excellent skills of team working and active listening to provide a better service for the </w:delText>
                          </w:r>
                        </w:del>
                      </w:ins>
                      <w:ins w:id="70" w:author="Saranga Kumarapeli" w:date="2020-09-23T17:24:00Z">
                        <w:del w:id="71" w:author="CS 2019952" w:date="2021-07-02T21:29:00Z">
                          <w:r w:rsidR="00817949" w:rsidRPr="00817949" w:rsidDel="0088396B">
                            <w:delText>organization</w:delText>
                          </w:r>
                        </w:del>
                      </w:ins>
                      <w:ins w:id="72" w:author="Saranga Kumarapeli" w:date="2020-09-23T17:18:00Z">
                        <w:del w:id="73" w:author="CS 2019952" w:date="2021-07-02T21:29:00Z">
                          <w:r w:rsidR="00817949" w:rsidRPr="00817949" w:rsidDel="0088396B">
                            <w:delText xml:space="preserve"> as well as the clients.</w:delText>
                          </w:r>
                        </w:del>
                      </w:ins>
                      <w:del w:id="74" w:author="CS 2019952" w:date="2021-07-02T21:29:00Z">
                        <w:r w:rsidR="006453DA" w:rsidRPr="006453DA" w:rsidDel="0088396B">
                          <w:rPr>
                            <w:rFonts w:ascii="Calibri" w:hAnsi="Calibri" w:cs="Calibri"/>
                            <w:color w:val="000000"/>
                            <w:sz w:val="20"/>
                            <w:szCs w:val="20"/>
                          </w:rPr>
                          <w:delText>Determined, Straightforward and self-driven Computer science student adept at testing software products, Developing and implementing new software platforms, and providing IT support and assistance to colleagues. Possessing analytical skills, ability to learn things quickly, work in team environment, to acquire new knowledge and strong attention to details. I am looking for any internship in IT related with a company that is going to improve my company as well as my progress.</w:delText>
                        </w:r>
                        <w:r w:rsidR="005C642E" w:rsidRPr="006453DA" w:rsidDel="0088396B">
                          <w:rPr>
                            <w:sz w:val="20"/>
                            <w:szCs w:val="20"/>
                          </w:rPr>
                          <w:delText xml:space="preserve"> </w:delText>
                        </w:r>
                      </w:del>
                    </w:p>
                  </w:txbxContent>
                </v:textbox>
                <w10:wrap anchorx="margin"/>
              </v:shape>
            </w:pict>
          </mc:Fallback>
        </mc:AlternateContent>
      </w:r>
      <w:r>
        <w:rPr>
          <w:rFonts w:asciiTheme="majorHAnsi" w:hAnsiTheme="majorHAnsi"/>
          <w:b/>
          <w:noProof/>
          <w:sz w:val="24"/>
          <w:lang w:bidi="si-LK"/>
        </w:rPr>
        <mc:AlternateContent>
          <mc:Choice Requires="wps">
            <w:drawing>
              <wp:anchor distT="0" distB="0" distL="114300" distR="114300" simplePos="0" relativeHeight="251739136" behindDoc="0" locked="0" layoutInCell="1" allowOverlap="1" wp14:anchorId="592D969A" wp14:editId="597DA1A6">
                <wp:simplePos x="0" y="0"/>
                <wp:positionH relativeFrom="column">
                  <wp:posOffset>-334645</wp:posOffset>
                </wp:positionH>
                <wp:positionV relativeFrom="paragraph">
                  <wp:posOffset>913130</wp:posOffset>
                </wp:positionV>
                <wp:extent cx="6537627" cy="285226"/>
                <wp:effectExtent l="0" t="0" r="0" b="635"/>
                <wp:wrapNone/>
                <wp:docPr id="43" name="Text Box 43"/>
                <wp:cNvGraphicFramePr/>
                <a:graphic xmlns:a="http://schemas.openxmlformats.org/drawingml/2006/main">
                  <a:graphicData uri="http://schemas.microsoft.com/office/word/2010/wordprocessingShape">
                    <wps:wsp>
                      <wps:cNvSpPr txBox="1"/>
                      <wps:spPr>
                        <a:xfrm>
                          <a:off x="0" y="0"/>
                          <a:ext cx="6537627" cy="285226"/>
                        </a:xfrm>
                        <a:prstGeom prst="rect">
                          <a:avLst/>
                        </a:prstGeom>
                        <a:solidFill>
                          <a:schemeClr val="tx2">
                            <a:lumMod val="75000"/>
                          </a:schemeClr>
                        </a:solidFill>
                        <a:ln w="6350">
                          <a:noFill/>
                        </a:ln>
                      </wps:spPr>
                      <wps:txbx>
                        <w:txbxContent>
                          <w:p w14:paraId="632E0CD8" w14:textId="2C454426" w:rsidR="001C48C1" w:rsidRPr="009F04FE" w:rsidRDefault="001C48C1" w:rsidP="001C48C1">
                            <w:pPr>
                              <w:spacing w:after="0" w:line="240" w:lineRule="auto"/>
                              <w:rPr>
                                <w:rFonts w:asciiTheme="majorHAnsi" w:hAnsiTheme="majorHAnsi" w:cs="Iskoola Pota"/>
                                <w:b/>
                                <w:bCs/>
                              </w:rPr>
                            </w:pPr>
                            <w:r w:rsidRPr="009F04FE">
                              <w:rPr>
                                <w:rFonts w:asciiTheme="majorHAnsi" w:hAnsiTheme="majorHAnsi" w:cs="Iskoola Pota"/>
                                <w:b/>
                                <w:bCs/>
                              </w:rPr>
                              <w:t xml:space="preserve">Personal </w:t>
                            </w:r>
                            <w:r w:rsidR="00D930F3" w:rsidRPr="009F04FE">
                              <w:rPr>
                                <w:rFonts w:asciiTheme="majorHAnsi" w:hAnsiTheme="majorHAnsi" w:cs="Iskoola Pota"/>
                                <w:b/>
                                <w:bCs/>
                              </w:rPr>
                              <w:t>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2D969A" id="Text Box 43" o:spid="_x0000_s1032" type="#_x0000_t202" style="position:absolute;margin-left:-26.35pt;margin-top:71.9pt;width:514.75pt;height:22.45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" fillcolor="#17365d [2415]" stroked="f" strokeweight=".5pt">
                <v:textbox>
                  <w:txbxContent>
                    <w:p w14:paraId="632E0CD8" w14:textId="2C454426" w:rsidR="001C48C1" w:rsidRPr="009F04FE" w:rsidRDefault="001C48C1" w:rsidP="001C48C1">
                      <w:pPr>
                        <w:spacing w:after="0" w:line="240" w:lineRule="auto"/>
                        <w:rPr>
                          <w:rFonts w:asciiTheme="majorHAnsi" w:hAnsiTheme="majorHAnsi" w:cs="Iskoola Pota"/>
                          <w:b/>
                          <w:bCs/>
                        </w:rPr>
                      </w:pPr>
                      <w:r w:rsidRPr="009F04FE">
                        <w:rPr>
                          <w:rFonts w:asciiTheme="majorHAnsi" w:hAnsiTheme="majorHAnsi" w:cs="Iskoola Pota"/>
                          <w:b/>
                          <w:bCs/>
                        </w:rPr>
                        <w:t xml:space="preserve">Personal </w:t>
                      </w:r>
                      <w:r w:rsidR="00D930F3" w:rsidRPr="009F04FE">
                        <w:rPr>
                          <w:rFonts w:asciiTheme="majorHAnsi" w:hAnsiTheme="majorHAnsi" w:cs="Iskoola Pota"/>
                          <w:b/>
                          <w:bCs/>
                        </w:rPr>
                        <w:t>Profile:</w:t>
                      </w:r>
                    </w:p>
                  </w:txbxContent>
                </v:textbox>
              </v:shape>
            </w:pict>
          </mc:Fallback>
        </mc:AlternateContent>
      </w:r>
    </w:p>
    <w:p w14:paraId="7E65198A" w14:textId="4BCC0A92" w:rsidR="000F11E9" w:rsidRDefault="000F11E9" w:rsidP="000F11E9">
      <w:pPr>
        <w:spacing w:before="240"/>
        <w:rPr>
          <w:rFonts w:asciiTheme="majorHAnsi" w:hAnsiTheme="majorHAnsi"/>
          <w:b/>
          <w:sz w:val="24"/>
        </w:rPr>
      </w:pPr>
    </w:p>
    <w:p w14:paraId="0791B960" w14:textId="11C6F0F8" w:rsidR="009A374F" w:rsidRPr="003D4728" w:rsidRDefault="009A374F" w:rsidP="009A374F">
      <w:pPr>
        <w:spacing w:before="240" w:after="0"/>
        <w:rPr>
          <w:bCs/>
          <w:sz w:val="24"/>
        </w:rPr>
      </w:pPr>
    </w:p>
    <w:p w14:paraId="7C813D43" w14:textId="493F3A13" w:rsidR="00847ECF" w:rsidRDefault="00847ECF" w:rsidP="00847ECF">
      <w:pPr>
        <w:spacing w:before="240"/>
        <w:rPr>
          <w:rFonts w:asciiTheme="majorHAnsi" w:hAnsiTheme="majorHAnsi"/>
          <w:b/>
          <w:sz w:val="24"/>
        </w:rPr>
      </w:pPr>
    </w:p>
    <w:p w14:paraId="051825AF" w14:textId="31B1E08F" w:rsidR="00847ECF" w:rsidRDefault="005671BF" w:rsidP="00847ECF">
      <w:pPr>
        <w:spacing w:before="240"/>
        <w:rPr>
          <w:rFonts w:asciiTheme="majorHAnsi" w:hAnsiTheme="majorHAnsi"/>
          <w:b/>
          <w:sz w:val="24"/>
        </w:rPr>
      </w:pPr>
      <w:r>
        <w:rPr>
          <w:noProof/>
          <w:sz w:val="28"/>
          <w:lang w:bidi="si-LK"/>
        </w:rPr>
        <mc:AlternateContent>
          <mc:Choice Requires="wps">
            <w:drawing>
              <wp:anchor distT="0" distB="0" distL="114300" distR="114300" simplePos="0" relativeHeight="251738112" behindDoc="0" locked="0" layoutInCell="1" allowOverlap="1" wp14:anchorId="355999ED" wp14:editId="77003831">
                <wp:simplePos x="0" y="0"/>
                <wp:positionH relativeFrom="margin">
                  <wp:align>center</wp:align>
                </wp:positionH>
                <wp:positionV relativeFrom="paragraph">
                  <wp:posOffset>388620</wp:posOffset>
                </wp:positionV>
                <wp:extent cx="6525895" cy="276225"/>
                <wp:effectExtent l="0" t="0" r="8255" b="9525"/>
                <wp:wrapNone/>
                <wp:docPr id="42" name="Text Box 42"/>
                <wp:cNvGraphicFramePr/>
                <a:graphic xmlns:a="http://schemas.openxmlformats.org/drawingml/2006/main">
                  <a:graphicData uri="http://schemas.microsoft.com/office/word/2010/wordprocessingShape">
                    <wps:wsp>
                      <wps:cNvSpPr txBox="1"/>
                      <wps:spPr>
                        <a:xfrm>
                          <a:off x="0" y="0"/>
                          <a:ext cx="6525895" cy="276225"/>
                        </a:xfrm>
                        <a:prstGeom prst="rect">
                          <a:avLst/>
                        </a:prstGeom>
                        <a:solidFill>
                          <a:schemeClr val="tx2">
                            <a:lumMod val="75000"/>
                          </a:schemeClr>
                        </a:solidFill>
                        <a:ln w="6350">
                          <a:noFill/>
                        </a:ln>
                      </wps:spPr>
                      <wps:txbx>
                        <w:txbxContent>
                          <w:p w14:paraId="58C21FA9" w14:textId="4B0E8BA5" w:rsidR="001C48C1" w:rsidRPr="009F04FE" w:rsidRDefault="001C48C1" w:rsidP="001C48C1">
                            <w:pPr>
                              <w:spacing w:after="0" w:line="240" w:lineRule="auto"/>
                              <w:rPr>
                                <w:rFonts w:asciiTheme="majorHAnsi" w:hAnsiTheme="majorHAnsi" w:cs="Iskoola Pota"/>
                                <w:b/>
                                <w:bCs/>
                              </w:rPr>
                            </w:pPr>
                            <w:r w:rsidRPr="009F04FE">
                              <w:rPr>
                                <w:rFonts w:asciiTheme="majorHAnsi" w:hAnsiTheme="majorHAnsi" w:cs="Iskoola Pota"/>
                                <w:b/>
                                <w:bCs/>
                              </w:rPr>
                              <w:t xml:space="preserve">Personal </w:t>
                            </w:r>
                            <w:r w:rsidR="00D930F3" w:rsidRPr="009F04FE">
                              <w:rPr>
                                <w:rFonts w:asciiTheme="majorHAnsi" w:hAnsiTheme="majorHAnsi" w:cs="Iskoola Pota"/>
                                <w:b/>
                                <w:bCs/>
                              </w:rPr>
                              <w:t>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999ED" id="Text Box 42" o:spid="_x0000_s1033" type="#_x0000_t202" style="position:absolute;margin-left:0;margin-top:30.6pt;width:513.85pt;height:21.75pt;z-index:2517381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" fillcolor="#17365d [2415]" stroked="f" strokeweight=".5pt">
                <v:textbox>
                  <w:txbxContent>
                    <w:p w14:paraId="58C21FA9" w14:textId="4B0E8BA5" w:rsidR="001C48C1" w:rsidRPr="009F04FE" w:rsidRDefault="001C48C1" w:rsidP="001C48C1">
                      <w:pPr>
                        <w:spacing w:after="0" w:line="240" w:lineRule="auto"/>
                        <w:rPr>
                          <w:rFonts w:asciiTheme="majorHAnsi" w:hAnsiTheme="majorHAnsi" w:cs="Iskoola Pota"/>
                          <w:b/>
                          <w:bCs/>
                        </w:rPr>
                      </w:pPr>
                      <w:r w:rsidRPr="009F04FE">
                        <w:rPr>
                          <w:rFonts w:asciiTheme="majorHAnsi" w:hAnsiTheme="majorHAnsi" w:cs="Iskoola Pota"/>
                          <w:b/>
                          <w:bCs/>
                        </w:rPr>
                        <w:t xml:space="preserve">Personal </w:t>
                      </w:r>
                      <w:r w:rsidR="00D930F3" w:rsidRPr="009F04FE">
                        <w:rPr>
                          <w:rFonts w:asciiTheme="majorHAnsi" w:hAnsiTheme="majorHAnsi" w:cs="Iskoola Pota"/>
                          <w:b/>
                          <w:bCs/>
                        </w:rPr>
                        <w:t>Details:</w:t>
                      </w:r>
                    </w:p>
                  </w:txbxContent>
                </v:textbox>
                <w10:wrap anchorx="margin"/>
              </v:shape>
            </w:pict>
          </mc:Fallback>
        </mc:AlternateContent>
      </w:r>
    </w:p>
    <w:p w14:paraId="0A6A653F" w14:textId="026A85B9" w:rsidR="009D66D7" w:rsidRDefault="00817949" w:rsidP="009D66D7">
      <w:pPr>
        <w:spacing w:before="240"/>
        <w:rPr>
          <w:rFonts w:asciiTheme="majorHAnsi" w:hAnsiTheme="majorHAnsi"/>
          <w:b/>
          <w:sz w:val="24"/>
        </w:rPr>
      </w:pPr>
      <w:r>
        <w:rPr>
          <w:noProof/>
          <w:lang w:bidi="si-LK"/>
        </w:rPr>
        <mc:AlternateContent>
          <mc:Choice Requires="wps">
            <w:drawing>
              <wp:anchor distT="0" distB="0" distL="114300" distR="114300" simplePos="0" relativeHeight="251723776" behindDoc="0" locked="0" layoutInCell="1" allowOverlap="1" wp14:anchorId="5DE295F8" wp14:editId="6F13AE51">
                <wp:simplePos x="0" y="0"/>
                <wp:positionH relativeFrom="margin">
                  <wp:align>center</wp:align>
                </wp:positionH>
                <wp:positionV relativeFrom="paragraph">
                  <wp:posOffset>386080</wp:posOffset>
                </wp:positionV>
                <wp:extent cx="6537325" cy="1503680"/>
                <wp:effectExtent l="0" t="0" r="0" b="1270"/>
                <wp:wrapTopAndBottom/>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325" cy="1503680"/>
                        </a:xfrm>
                        <a:prstGeom prst="rect">
                          <a:avLst/>
                        </a:prstGeom>
                        <a:noFill/>
                        <a:ln w="9525">
                          <a:noFill/>
                          <a:miter lim="800000"/>
                          <a:headEnd/>
                          <a:tailEnd/>
                        </a:ln>
                      </wps:spPr>
                      <wps:txbx>
                        <w:txbxContent>
                          <w:p w14:paraId="501C9BAD" w14:textId="4742518B" w:rsidR="00643483" w:rsidRPr="00643483" w:rsidRDefault="00643483" w:rsidP="004B7495">
                            <w:pPr>
                              <w:tabs>
                                <w:tab w:val="left" w:pos="284"/>
                              </w:tabs>
                              <w:spacing w:after="0" w:line="360" w:lineRule="auto"/>
                              <w:ind w:left="1276" w:hanging="1276"/>
                              <w:rPr>
                                <w:b/>
                              </w:rPr>
                            </w:pPr>
                            <w:r w:rsidRPr="00862B9F">
                              <w:rPr>
                                <w:rFonts w:hint="cs"/>
                                <w:bCs/>
                                <w:cs/>
                                <w:lang w:bidi="si-LK"/>
                              </w:rPr>
                              <w:t xml:space="preserve">Full </w:t>
                            </w:r>
                            <w:r w:rsidRPr="00B941FE">
                              <w:rPr>
                                <w:rFonts w:ascii="Georgia" w:hAnsi="Georgia"/>
                                <w:bCs/>
                                <w:cs/>
                                <w:lang w:bidi="si-LK"/>
                              </w:rPr>
                              <w:t>Name</w:t>
                            </w:r>
                            <w:r w:rsidR="003E2ABA">
                              <w:rPr>
                                <w:rFonts w:ascii="Georgia" w:hAnsi="Georgia" w:hint="cs"/>
                                <w:bCs/>
                                <w:cs/>
                                <w:lang w:bidi="si-LK"/>
                              </w:rPr>
                              <w:t xml:space="preserve"> </w:t>
                            </w:r>
                            <w:r w:rsidR="001D0DBA">
                              <w:rPr>
                                <w:rFonts w:ascii="Georgia" w:hAnsi="Georgia"/>
                                <w:bCs/>
                                <w:cs/>
                                <w:lang w:bidi="si-LK"/>
                              </w:rPr>
                              <w:tab/>
                            </w:r>
                            <w:r w:rsidRPr="00862B9F">
                              <w:rPr>
                                <w:rFonts w:hint="cs"/>
                                <w:bCs/>
                                <w:cs/>
                                <w:lang w:bidi="si-LK"/>
                              </w:rPr>
                              <w:t>:</w:t>
                            </w:r>
                            <w:r w:rsidR="006453DA">
                              <w:rPr>
                                <w:b/>
                                <w:cs/>
                                <w:lang w:bidi="si-LK"/>
                              </w:rPr>
                              <w:tab/>
                            </w:r>
                            <w:r w:rsidR="006453DA">
                              <w:rPr>
                                <w:b/>
                                <w:cs/>
                                <w:lang w:bidi="si-LK"/>
                              </w:rPr>
                              <w:tab/>
                            </w:r>
                            <w:r w:rsidR="00185BD1">
                              <w:rPr>
                                <w:rFonts w:hint="cs"/>
                                <w:b/>
                                <w:cs/>
                                <w:lang w:bidi="si-LK"/>
                              </w:rPr>
                              <w:t>Kumarapel Arachchige Don Saranga Thathsara Kumarapeli</w:t>
                            </w:r>
                          </w:p>
                          <w:p w14:paraId="748D1576" w14:textId="43685A96" w:rsidR="00643483" w:rsidRDefault="00643483" w:rsidP="004B7495">
                            <w:pPr>
                              <w:tabs>
                                <w:tab w:val="left" w:pos="1276"/>
                              </w:tabs>
                              <w:spacing w:after="0" w:line="360" w:lineRule="auto"/>
                              <w:rPr>
                                <w:bCs/>
                                <w:lang w:bidi="si-LK"/>
                              </w:rPr>
                            </w:pPr>
                            <w:r w:rsidRPr="00862B9F">
                              <w:rPr>
                                <w:rFonts w:hint="cs"/>
                                <w:bCs/>
                                <w:cs/>
                                <w:lang w:bidi="si-LK"/>
                              </w:rPr>
                              <w:t>DOB</w:t>
                            </w:r>
                            <w:r w:rsidR="003E2ABA">
                              <w:rPr>
                                <w:rFonts w:hint="cs"/>
                                <w:bCs/>
                                <w:cs/>
                                <w:lang w:bidi="si-LK"/>
                              </w:rPr>
                              <w:t xml:space="preserve"> </w:t>
                            </w:r>
                            <w:r w:rsidR="001D0DBA">
                              <w:rPr>
                                <w:bCs/>
                                <w:cs/>
                                <w:lang w:bidi="si-LK"/>
                              </w:rPr>
                              <w:tab/>
                            </w:r>
                            <w:r w:rsidRPr="00862B9F">
                              <w:rPr>
                                <w:rFonts w:hint="cs"/>
                                <w:bCs/>
                                <w:cs/>
                                <w:lang w:bidi="si-LK"/>
                              </w:rPr>
                              <w:t>:</w:t>
                            </w:r>
                            <w:r w:rsidR="006453DA">
                              <w:rPr>
                                <w:bCs/>
                                <w:cs/>
                                <w:lang w:bidi="si-LK"/>
                              </w:rPr>
                              <w:tab/>
                            </w:r>
                            <w:r w:rsidR="006453DA">
                              <w:rPr>
                                <w:bCs/>
                                <w:cs/>
                                <w:lang w:bidi="si-LK"/>
                              </w:rPr>
                              <w:tab/>
                            </w:r>
                            <w:r w:rsidR="003C0323" w:rsidRPr="0009186B">
                              <w:rPr>
                                <w:rFonts w:hint="cs"/>
                                <w:b/>
                                <w:cs/>
                                <w:lang w:bidi="si-LK"/>
                              </w:rPr>
                              <w:t>5</w:t>
                            </w:r>
                            <w:ins w:id="75" w:author="Saranga Kumarapeli" w:date="2020-06-07T11:42:00Z">
                              <w:r w:rsidR="00D47493">
                                <w:rPr>
                                  <w:rFonts w:hint="cs"/>
                                  <w:b/>
                                  <w:vertAlign w:val="superscript"/>
                                  <w:cs/>
                                  <w:lang w:bidi="si-LK"/>
                                </w:rPr>
                                <w:t>th</w:t>
                              </w:r>
                              <w:r w:rsidR="00D47493">
                                <w:rPr>
                                  <w:rFonts w:hint="cs"/>
                                  <w:b/>
                                  <w:cs/>
                                  <w:lang w:bidi="si-LK"/>
                                </w:rPr>
                                <w:t xml:space="preserve"> </w:t>
                              </w:r>
                            </w:ins>
                            <w:del w:id="76" w:author="Saranga Kumarapeli" w:date="2020-06-07T11:42:00Z">
                              <w:r w:rsidR="0009186B" w:rsidRPr="0009186B" w:rsidDel="00D47493">
                                <w:rPr>
                                  <w:rFonts w:hint="cs"/>
                                  <w:b/>
                                  <w:cs/>
                                  <w:lang w:bidi="si-LK"/>
                                </w:rPr>
                                <w:delText>th</w:delText>
                              </w:r>
                            </w:del>
                            <w:del w:id="77" w:author="Saranga Kumarapeli" w:date="2020-06-07T11:41:00Z">
                              <w:r w:rsidR="000C0337" w:rsidRPr="0009186B" w:rsidDel="00D47493">
                                <w:rPr>
                                  <w:rFonts w:hint="cs"/>
                                  <w:b/>
                                  <w:cs/>
                                  <w:lang w:bidi="si-LK"/>
                                </w:rPr>
                                <w:delText xml:space="preserve"> </w:delText>
                              </w:r>
                              <w:r w:rsidR="003C0323" w:rsidRPr="0009186B" w:rsidDel="00D47493">
                                <w:rPr>
                                  <w:rFonts w:hint="cs"/>
                                  <w:b/>
                                  <w:cs/>
                                  <w:lang w:bidi="si-LK"/>
                                </w:rPr>
                                <w:delText xml:space="preserve">of </w:delText>
                              </w:r>
                            </w:del>
                            <w:r w:rsidR="003C0323" w:rsidRPr="0009186B">
                              <w:rPr>
                                <w:rFonts w:hint="cs"/>
                                <w:b/>
                                <w:cs/>
                                <w:lang w:bidi="si-LK"/>
                              </w:rPr>
                              <w:t>Jan 1999</w:t>
                            </w:r>
                          </w:p>
                          <w:p w14:paraId="637D32FF" w14:textId="3DF5092F" w:rsidR="005027CB" w:rsidRPr="004B7495" w:rsidRDefault="005027CB" w:rsidP="004B7495">
                            <w:pPr>
                              <w:tabs>
                                <w:tab w:val="left" w:pos="1276"/>
                              </w:tabs>
                              <w:spacing w:after="0" w:line="360" w:lineRule="auto"/>
                              <w:rPr>
                                <w:b/>
                              </w:rPr>
                            </w:pPr>
                            <w:r>
                              <w:rPr>
                                <w:rFonts w:hint="cs"/>
                                <w:bCs/>
                                <w:cs/>
                                <w:lang w:bidi="si-LK"/>
                              </w:rPr>
                              <w:t>Gender</w:t>
                            </w:r>
                            <w:r w:rsidR="003E2ABA">
                              <w:rPr>
                                <w:rFonts w:hint="cs"/>
                                <w:bCs/>
                                <w:cs/>
                                <w:lang w:bidi="si-LK"/>
                              </w:rPr>
                              <w:t xml:space="preserve"> </w:t>
                            </w:r>
                            <w:r w:rsidR="001D0DBA">
                              <w:rPr>
                                <w:bCs/>
                                <w:cs/>
                                <w:lang w:bidi="si-LK"/>
                              </w:rPr>
                              <w:tab/>
                            </w:r>
                            <w:r>
                              <w:rPr>
                                <w:rFonts w:hint="cs"/>
                                <w:bCs/>
                                <w:cs/>
                                <w:lang w:bidi="si-LK"/>
                              </w:rPr>
                              <w:t>:</w:t>
                            </w:r>
                            <w:r w:rsidR="006453DA">
                              <w:rPr>
                                <w:bCs/>
                                <w:cs/>
                                <w:lang w:bidi="si-LK"/>
                              </w:rPr>
                              <w:tab/>
                            </w:r>
                            <w:r w:rsidR="006453DA">
                              <w:rPr>
                                <w:bCs/>
                                <w:cs/>
                                <w:lang w:bidi="si-LK"/>
                              </w:rPr>
                              <w:tab/>
                            </w:r>
                            <w:r w:rsidR="000C0337" w:rsidRPr="0009186B">
                              <w:rPr>
                                <w:rFonts w:hint="cs"/>
                                <w:b/>
                                <w:cs/>
                                <w:lang w:bidi="si-LK"/>
                              </w:rPr>
                              <w:t>male</w:t>
                            </w:r>
                          </w:p>
                          <w:p w14:paraId="551A4677" w14:textId="4633DC53" w:rsidR="00643483" w:rsidRPr="00643483" w:rsidRDefault="00643483" w:rsidP="004B7495">
                            <w:pPr>
                              <w:tabs>
                                <w:tab w:val="left" w:pos="1276"/>
                              </w:tabs>
                              <w:spacing w:after="0" w:line="360" w:lineRule="auto"/>
                              <w:rPr>
                                <w:b/>
                              </w:rPr>
                            </w:pPr>
                            <w:r w:rsidRPr="004B7495">
                              <w:rPr>
                                <w:rFonts w:hint="cs"/>
                                <w:bCs/>
                                <w:cs/>
                                <w:lang w:bidi="si-LK"/>
                              </w:rPr>
                              <w:t>Nationality</w:t>
                            </w:r>
                            <w:r w:rsidR="003E2ABA">
                              <w:rPr>
                                <w:rFonts w:hint="cs"/>
                                <w:bCs/>
                                <w:cs/>
                                <w:lang w:bidi="si-LK"/>
                              </w:rPr>
                              <w:t xml:space="preserve"> </w:t>
                            </w:r>
                            <w:r w:rsidR="001D0DBA">
                              <w:rPr>
                                <w:bCs/>
                                <w:cs/>
                                <w:lang w:bidi="si-LK"/>
                              </w:rPr>
                              <w:tab/>
                            </w:r>
                            <w:r w:rsidRPr="003E2ABA">
                              <w:rPr>
                                <w:rFonts w:hint="cs"/>
                                <w:bCs/>
                                <w:cs/>
                                <w:lang w:bidi="si-LK"/>
                              </w:rPr>
                              <w:t>:</w:t>
                            </w:r>
                            <w:r w:rsidR="006453DA">
                              <w:rPr>
                                <w:b/>
                                <w:cs/>
                                <w:lang w:bidi="si-LK"/>
                              </w:rPr>
                              <w:tab/>
                            </w:r>
                            <w:r w:rsidR="006453DA">
                              <w:rPr>
                                <w:b/>
                                <w:cs/>
                                <w:lang w:bidi="si-LK"/>
                              </w:rPr>
                              <w:tab/>
                            </w:r>
                            <w:r w:rsidR="000C0337">
                              <w:rPr>
                                <w:rFonts w:hint="cs"/>
                                <w:b/>
                                <w:cs/>
                                <w:lang w:bidi="si-LK"/>
                              </w:rPr>
                              <w:t xml:space="preserve">Sri Lankan </w:t>
                            </w:r>
                          </w:p>
                          <w:p w14:paraId="6C0E174C" w14:textId="5DD1B6F7" w:rsidR="00643483" w:rsidRPr="00643483" w:rsidRDefault="00643483" w:rsidP="004B7495">
                            <w:pPr>
                              <w:tabs>
                                <w:tab w:val="left" w:pos="1276"/>
                              </w:tabs>
                              <w:spacing w:after="0" w:line="360" w:lineRule="auto"/>
                              <w:rPr>
                                <w:b/>
                              </w:rPr>
                            </w:pPr>
                            <w:r w:rsidRPr="004B7495">
                              <w:rPr>
                                <w:rFonts w:hint="cs"/>
                                <w:bCs/>
                                <w:cs/>
                                <w:lang w:bidi="si-LK"/>
                              </w:rPr>
                              <w:t>NIC</w:t>
                            </w:r>
                            <w:r w:rsidR="003E2ABA">
                              <w:rPr>
                                <w:rFonts w:hint="cs"/>
                                <w:bCs/>
                                <w:cs/>
                                <w:lang w:bidi="si-LK"/>
                              </w:rPr>
                              <w:t xml:space="preserve"> </w:t>
                            </w:r>
                            <w:r w:rsidR="001D0DBA">
                              <w:rPr>
                                <w:bCs/>
                                <w:cs/>
                                <w:lang w:bidi="si-LK"/>
                              </w:rPr>
                              <w:tab/>
                            </w:r>
                            <w:r w:rsidR="004B7495" w:rsidRPr="004B7495">
                              <w:rPr>
                                <w:rFonts w:hint="cs"/>
                                <w:bCs/>
                                <w:cs/>
                                <w:lang w:bidi="si-LK"/>
                              </w:rPr>
                              <w:t>:</w:t>
                            </w:r>
                            <w:r w:rsidR="006453DA">
                              <w:rPr>
                                <w:b/>
                                <w:cs/>
                                <w:lang w:bidi="si-LK"/>
                              </w:rPr>
                              <w:tab/>
                            </w:r>
                            <w:r w:rsidR="006453DA">
                              <w:rPr>
                                <w:b/>
                                <w:cs/>
                                <w:lang w:bidi="si-LK"/>
                              </w:rPr>
                              <w:tab/>
                            </w:r>
                            <w:r w:rsidR="000C0337">
                              <w:rPr>
                                <w:rFonts w:hint="cs"/>
                                <w:b/>
                                <w:cs/>
                                <w:lang w:bidi="si-LK"/>
                              </w:rPr>
                              <w:t>199900510255</w:t>
                            </w:r>
                          </w:p>
                          <w:p w14:paraId="73A0B72B" w14:textId="064FA5ED" w:rsidR="00643483" w:rsidRPr="0009186B" w:rsidRDefault="00643483" w:rsidP="004B7495">
                            <w:pPr>
                              <w:tabs>
                                <w:tab w:val="left" w:pos="1276"/>
                              </w:tabs>
                              <w:spacing w:after="0" w:line="360" w:lineRule="auto"/>
                              <w:rPr>
                                <w:b/>
                              </w:rPr>
                            </w:pPr>
                            <w:r w:rsidRPr="004B7495">
                              <w:rPr>
                                <w:rFonts w:hint="cs"/>
                                <w:bCs/>
                                <w:cs/>
                                <w:lang w:bidi="si-LK"/>
                              </w:rPr>
                              <w:t>Religion</w:t>
                            </w:r>
                            <w:r w:rsidR="003E2ABA">
                              <w:rPr>
                                <w:rFonts w:hint="cs"/>
                                <w:bCs/>
                                <w:cs/>
                                <w:lang w:bidi="si-LK"/>
                              </w:rPr>
                              <w:t xml:space="preserve"> </w:t>
                            </w:r>
                            <w:r w:rsidR="006453DA">
                              <w:rPr>
                                <w:bCs/>
                                <w:cs/>
                                <w:lang w:bidi="si-LK"/>
                              </w:rPr>
                              <w:tab/>
                            </w:r>
                            <w:r w:rsidRPr="004B7495">
                              <w:rPr>
                                <w:rFonts w:hint="cs"/>
                                <w:bCs/>
                                <w:cs/>
                                <w:lang w:bidi="si-LK"/>
                              </w:rPr>
                              <w:t>:</w:t>
                            </w:r>
                            <w:r w:rsidR="006453DA">
                              <w:rPr>
                                <w:bCs/>
                                <w:cs/>
                                <w:lang w:bidi="si-LK"/>
                              </w:rPr>
                              <w:tab/>
                            </w:r>
                            <w:r w:rsidR="006453DA">
                              <w:rPr>
                                <w:bCs/>
                                <w:cs/>
                                <w:lang w:bidi="si-LK"/>
                              </w:rPr>
                              <w:tab/>
                            </w:r>
                            <w:r w:rsidR="000C0337" w:rsidRPr="0009186B">
                              <w:rPr>
                                <w:rFonts w:hint="cs"/>
                                <w:b/>
                                <w:cs/>
                                <w:lang w:bidi="si-LK"/>
                              </w:rPr>
                              <w:t>Buddhism</w:t>
                            </w:r>
                          </w:p>
                          <w:p w14:paraId="779FD07F" w14:textId="77777777" w:rsidR="00643483" w:rsidRDefault="00643483" w:rsidP="0064348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E295F8" id="_x0000_s1034" type="#_x0000_t202" style="position:absolute;margin-left:0;margin-top:30.4pt;width:514.75pt;height:118.4pt;z-index:2517237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" filled="f" stroked="f">
                <v:textbox>
                  <w:txbxContent>
                    <w:p w14:paraId="501C9BAD" w14:textId="4742518B" w:rsidR="00643483" w:rsidRPr="00643483" w:rsidRDefault="00643483" w:rsidP="004B7495">
                      <w:pPr>
                        <w:tabs>
                          <w:tab w:val="left" w:pos="284"/>
                        </w:tabs>
                        <w:spacing w:after="0" w:line="360" w:lineRule="auto"/>
                        <w:ind w:left="1276" w:hanging="1276"/>
                        <w:rPr>
                          <w:b/>
                        </w:rPr>
                      </w:pPr>
                      <w:r w:rsidRPr="00862B9F">
                        <w:rPr>
                          <w:rFonts w:hint="cs"/>
                          <w:bCs/>
                          <w:cs/>
                          <w:lang w:bidi="si-LK"/>
                        </w:rPr>
                        <w:t xml:space="preserve">Full </w:t>
                      </w:r>
                      <w:r w:rsidRPr="00B941FE">
                        <w:rPr>
                          <w:rFonts w:ascii="Georgia" w:hAnsi="Georgia"/>
                          <w:bCs/>
                          <w:cs/>
                          <w:lang w:bidi="si-LK"/>
                        </w:rPr>
                        <w:t>Name</w:t>
                      </w:r>
                      <w:r w:rsidR="003E2ABA">
                        <w:rPr>
                          <w:rFonts w:ascii="Georgia" w:hAnsi="Georgia" w:hint="cs"/>
                          <w:bCs/>
                          <w:cs/>
                          <w:lang w:bidi="si-LK"/>
                        </w:rPr>
                        <w:t xml:space="preserve"> </w:t>
                      </w:r>
                      <w:r w:rsidR="001D0DBA">
                        <w:rPr>
                          <w:rFonts w:ascii="Georgia" w:hAnsi="Georgia"/>
                          <w:bCs/>
                          <w:cs/>
                          <w:lang w:bidi="si-LK"/>
                        </w:rPr>
                        <w:tab/>
                      </w:r>
                      <w:r w:rsidRPr="00862B9F">
                        <w:rPr>
                          <w:rFonts w:hint="cs"/>
                          <w:bCs/>
                          <w:cs/>
                          <w:lang w:bidi="si-LK"/>
                        </w:rPr>
                        <w:t>:</w:t>
                      </w:r>
                      <w:r w:rsidR="006453DA">
                        <w:rPr>
                          <w:b/>
                          <w:cs/>
                          <w:lang w:bidi="si-LK"/>
                        </w:rPr>
                        <w:tab/>
                      </w:r>
                      <w:r w:rsidR="006453DA">
                        <w:rPr>
                          <w:b/>
                          <w:cs/>
                          <w:lang w:bidi="si-LK"/>
                        </w:rPr>
                        <w:tab/>
                      </w:r>
                      <w:r w:rsidR="00185BD1">
                        <w:rPr>
                          <w:rFonts w:hint="cs"/>
                          <w:b/>
                          <w:cs/>
                          <w:lang w:bidi="si-LK"/>
                        </w:rPr>
                        <w:t>Kumarapel Arachchige Don Saranga Thathsara Kumarapeli</w:t>
                      </w:r>
                    </w:p>
                    <w:p w14:paraId="748D1576" w14:textId="43685A96" w:rsidR="00643483" w:rsidRDefault="00643483" w:rsidP="004B7495">
                      <w:pPr>
                        <w:tabs>
                          <w:tab w:val="left" w:pos="1276"/>
                        </w:tabs>
                        <w:spacing w:after="0" w:line="360" w:lineRule="auto"/>
                        <w:rPr>
                          <w:bCs/>
                          <w:lang w:bidi="si-LK"/>
                        </w:rPr>
                      </w:pPr>
                      <w:r w:rsidRPr="00862B9F">
                        <w:rPr>
                          <w:rFonts w:hint="cs"/>
                          <w:bCs/>
                          <w:cs/>
                          <w:lang w:bidi="si-LK"/>
                        </w:rPr>
                        <w:t>DOB</w:t>
                      </w:r>
                      <w:r w:rsidR="003E2ABA">
                        <w:rPr>
                          <w:rFonts w:hint="cs"/>
                          <w:bCs/>
                          <w:cs/>
                          <w:lang w:bidi="si-LK"/>
                        </w:rPr>
                        <w:t xml:space="preserve"> </w:t>
                      </w:r>
                      <w:r w:rsidR="001D0DBA">
                        <w:rPr>
                          <w:bCs/>
                          <w:cs/>
                          <w:lang w:bidi="si-LK"/>
                        </w:rPr>
                        <w:tab/>
                      </w:r>
                      <w:r w:rsidRPr="00862B9F">
                        <w:rPr>
                          <w:rFonts w:hint="cs"/>
                          <w:bCs/>
                          <w:cs/>
                          <w:lang w:bidi="si-LK"/>
                        </w:rPr>
                        <w:t>:</w:t>
                      </w:r>
                      <w:r w:rsidR="006453DA">
                        <w:rPr>
                          <w:bCs/>
                          <w:cs/>
                          <w:lang w:bidi="si-LK"/>
                        </w:rPr>
                        <w:tab/>
                      </w:r>
                      <w:r w:rsidR="006453DA">
                        <w:rPr>
                          <w:bCs/>
                          <w:cs/>
                          <w:lang w:bidi="si-LK"/>
                        </w:rPr>
                        <w:tab/>
                      </w:r>
                      <w:r w:rsidR="003C0323" w:rsidRPr="0009186B">
                        <w:rPr>
                          <w:rFonts w:hint="cs"/>
                          <w:b/>
                          <w:cs/>
                          <w:lang w:bidi="si-LK"/>
                        </w:rPr>
                        <w:t>5</w:t>
                      </w:r>
                      <w:ins w:id="93" w:author="Saranga Kumarapeli" w:date="2020-06-07T11:42:00Z">
                        <w:r w:rsidR="00D47493">
                          <w:rPr>
                            <w:rFonts w:hint="cs"/>
                            <w:b/>
                            <w:vertAlign w:val="superscript"/>
                            <w:cs/>
                            <w:lang w:bidi="si-LK"/>
                          </w:rPr>
                          <w:t>th</w:t>
                        </w:r>
                        <w:r w:rsidR="00D47493">
                          <w:rPr>
                            <w:rFonts w:hint="cs"/>
                            <w:b/>
                            <w:cs/>
                            <w:lang w:bidi="si-LK"/>
                          </w:rPr>
                          <w:t xml:space="preserve"> </w:t>
                        </w:r>
                      </w:ins>
                      <w:del w:id="94" w:author="Saranga Kumarapeli" w:date="2020-06-07T11:42:00Z">
                        <w:r w:rsidR="0009186B" w:rsidRPr="0009186B" w:rsidDel="00D47493">
                          <w:rPr>
                            <w:rFonts w:hint="cs"/>
                            <w:b/>
                            <w:cs/>
                            <w:lang w:bidi="si-LK"/>
                          </w:rPr>
                          <w:delText>th</w:delText>
                        </w:r>
                      </w:del>
                      <w:del w:id="95" w:author="Saranga Kumarapeli" w:date="2020-06-07T11:41:00Z">
                        <w:r w:rsidR="000C0337" w:rsidRPr="0009186B" w:rsidDel="00D47493">
                          <w:rPr>
                            <w:rFonts w:hint="cs"/>
                            <w:b/>
                            <w:cs/>
                            <w:lang w:bidi="si-LK"/>
                          </w:rPr>
                          <w:delText xml:space="preserve"> </w:delText>
                        </w:r>
                        <w:r w:rsidR="003C0323" w:rsidRPr="0009186B" w:rsidDel="00D47493">
                          <w:rPr>
                            <w:rFonts w:hint="cs"/>
                            <w:b/>
                            <w:cs/>
                            <w:lang w:bidi="si-LK"/>
                          </w:rPr>
                          <w:delText xml:space="preserve">of </w:delText>
                        </w:r>
                      </w:del>
                      <w:r w:rsidR="003C0323" w:rsidRPr="0009186B">
                        <w:rPr>
                          <w:rFonts w:hint="cs"/>
                          <w:b/>
                          <w:cs/>
                          <w:lang w:bidi="si-LK"/>
                        </w:rPr>
                        <w:t>Jan 1999</w:t>
                      </w:r>
                    </w:p>
                    <w:p w14:paraId="637D32FF" w14:textId="3DF5092F" w:rsidR="005027CB" w:rsidRPr="004B7495" w:rsidRDefault="005027CB" w:rsidP="004B7495">
                      <w:pPr>
                        <w:tabs>
                          <w:tab w:val="left" w:pos="1276"/>
                        </w:tabs>
                        <w:spacing w:after="0" w:line="360" w:lineRule="auto"/>
                        <w:rPr>
                          <w:b/>
                        </w:rPr>
                      </w:pPr>
                      <w:r>
                        <w:rPr>
                          <w:rFonts w:hint="cs"/>
                          <w:bCs/>
                          <w:cs/>
                          <w:lang w:bidi="si-LK"/>
                        </w:rPr>
                        <w:t>Gender</w:t>
                      </w:r>
                      <w:r w:rsidR="003E2ABA">
                        <w:rPr>
                          <w:rFonts w:hint="cs"/>
                          <w:bCs/>
                          <w:cs/>
                          <w:lang w:bidi="si-LK"/>
                        </w:rPr>
                        <w:t xml:space="preserve"> </w:t>
                      </w:r>
                      <w:r w:rsidR="001D0DBA">
                        <w:rPr>
                          <w:bCs/>
                          <w:cs/>
                          <w:lang w:bidi="si-LK"/>
                        </w:rPr>
                        <w:tab/>
                      </w:r>
                      <w:r>
                        <w:rPr>
                          <w:rFonts w:hint="cs"/>
                          <w:bCs/>
                          <w:cs/>
                          <w:lang w:bidi="si-LK"/>
                        </w:rPr>
                        <w:t>:</w:t>
                      </w:r>
                      <w:r w:rsidR="006453DA">
                        <w:rPr>
                          <w:bCs/>
                          <w:cs/>
                          <w:lang w:bidi="si-LK"/>
                        </w:rPr>
                        <w:tab/>
                      </w:r>
                      <w:r w:rsidR="006453DA">
                        <w:rPr>
                          <w:bCs/>
                          <w:cs/>
                          <w:lang w:bidi="si-LK"/>
                        </w:rPr>
                        <w:tab/>
                      </w:r>
                      <w:r w:rsidR="000C0337" w:rsidRPr="0009186B">
                        <w:rPr>
                          <w:rFonts w:hint="cs"/>
                          <w:b/>
                          <w:cs/>
                          <w:lang w:bidi="si-LK"/>
                        </w:rPr>
                        <w:t>male</w:t>
                      </w:r>
                    </w:p>
                    <w:p w14:paraId="551A4677" w14:textId="4633DC53" w:rsidR="00643483" w:rsidRPr="00643483" w:rsidRDefault="00643483" w:rsidP="004B7495">
                      <w:pPr>
                        <w:tabs>
                          <w:tab w:val="left" w:pos="1276"/>
                        </w:tabs>
                        <w:spacing w:after="0" w:line="360" w:lineRule="auto"/>
                        <w:rPr>
                          <w:b/>
                        </w:rPr>
                      </w:pPr>
                      <w:r w:rsidRPr="004B7495">
                        <w:rPr>
                          <w:rFonts w:hint="cs"/>
                          <w:bCs/>
                          <w:cs/>
                          <w:lang w:bidi="si-LK"/>
                        </w:rPr>
                        <w:t>Nationality</w:t>
                      </w:r>
                      <w:r w:rsidR="003E2ABA">
                        <w:rPr>
                          <w:rFonts w:hint="cs"/>
                          <w:bCs/>
                          <w:cs/>
                          <w:lang w:bidi="si-LK"/>
                        </w:rPr>
                        <w:t xml:space="preserve"> </w:t>
                      </w:r>
                      <w:r w:rsidR="001D0DBA">
                        <w:rPr>
                          <w:bCs/>
                          <w:cs/>
                          <w:lang w:bidi="si-LK"/>
                        </w:rPr>
                        <w:tab/>
                      </w:r>
                      <w:r w:rsidRPr="003E2ABA">
                        <w:rPr>
                          <w:rFonts w:hint="cs"/>
                          <w:bCs/>
                          <w:cs/>
                          <w:lang w:bidi="si-LK"/>
                        </w:rPr>
                        <w:t>:</w:t>
                      </w:r>
                      <w:r w:rsidR="006453DA">
                        <w:rPr>
                          <w:b/>
                          <w:cs/>
                          <w:lang w:bidi="si-LK"/>
                        </w:rPr>
                        <w:tab/>
                      </w:r>
                      <w:r w:rsidR="006453DA">
                        <w:rPr>
                          <w:b/>
                          <w:cs/>
                          <w:lang w:bidi="si-LK"/>
                        </w:rPr>
                        <w:tab/>
                      </w:r>
                      <w:r w:rsidR="000C0337">
                        <w:rPr>
                          <w:rFonts w:hint="cs"/>
                          <w:b/>
                          <w:cs/>
                          <w:lang w:bidi="si-LK"/>
                        </w:rPr>
                        <w:t xml:space="preserve">Sri Lankan </w:t>
                      </w:r>
                    </w:p>
                    <w:p w14:paraId="6C0E174C" w14:textId="5DD1B6F7" w:rsidR="00643483" w:rsidRPr="00643483" w:rsidRDefault="00643483" w:rsidP="004B7495">
                      <w:pPr>
                        <w:tabs>
                          <w:tab w:val="left" w:pos="1276"/>
                        </w:tabs>
                        <w:spacing w:after="0" w:line="360" w:lineRule="auto"/>
                        <w:rPr>
                          <w:b/>
                        </w:rPr>
                      </w:pPr>
                      <w:r w:rsidRPr="004B7495">
                        <w:rPr>
                          <w:rFonts w:hint="cs"/>
                          <w:bCs/>
                          <w:cs/>
                          <w:lang w:bidi="si-LK"/>
                        </w:rPr>
                        <w:t>NIC</w:t>
                      </w:r>
                      <w:r w:rsidR="003E2ABA">
                        <w:rPr>
                          <w:rFonts w:hint="cs"/>
                          <w:bCs/>
                          <w:cs/>
                          <w:lang w:bidi="si-LK"/>
                        </w:rPr>
                        <w:t xml:space="preserve"> </w:t>
                      </w:r>
                      <w:r w:rsidR="001D0DBA">
                        <w:rPr>
                          <w:bCs/>
                          <w:cs/>
                          <w:lang w:bidi="si-LK"/>
                        </w:rPr>
                        <w:tab/>
                      </w:r>
                      <w:r w:rsidR="004B7495" w:rsidRPr="004B7495">
                        <w:rPr>
                          <w:rFonts w:hint="cs"/>
                          <w:bCs/>
                          <w:cs/>
                          <w:lang w:bidi="si-LK"/>
                        </w:rPr>
                        <w:t>:</w:t>
                      </w:r>
                      <w:r w:rsidR="006453DA">
                        <w:rPr>
                          <w:b/>
                          <w:cs/>
                          <w:lang w:bidi="si-LK"/>
                        </w:rPr>
                        <w:tab/>
                      </w:r>
                      <w:r w:rsidR="006453DA">
                        <w:rPr>
                          <w:b/>
                          <w:cs/>
                          <w:lang w:bidi="si-LK"/>
                        </w:rPr>
                        <w:tab/>
                      </w:r>
                      <w:r w:rsidR="000C0337">
                        <w:rPr>
                          <w:rFonts w:hint="cs"/>
                          <w:b/>
                          <w:cs/>
                          <w:lang w:bidi="si-LK"/>
                        </w:rPr>
                        <w:t>199900510255</w:t>
                      </w:r>
                    </w:p>
                    <w:p w14:paraId="73A0B72B" w14:textId="064FA5ED" w:rsidR="00643483" w:rsidRPr="0009186B" w:rsidRDefault="00643483" w:rsidP="004B7495">
                      <w:pPr>
                        <w:tabs>
                          <w:tab w:val="left" w:pos="1276"/>
                        </w:tabs>
                        <w:spacing w:after="0" w:line="360" w:lineRule="auto"/>
                        <w:rPr>
                          <w:b/>
                        </w:rPr>
                      </w:pPr>
                      <w:r w:rsidRPr="004B7495">
                        <w:rPr>
                          <w:rFonts w:hint="cs"/>
                          <w:bCs/>
                          <w:cs/>
                          <w:lang w:bidi="si-LK"/>
                        </w:rPr>
                        <w:t>Religion</w:t>
                      </w:r>
                      <w:r w:rsidR="003E2ABA">
                        <w:rPr>
                          <w:rFonts w:hint="cs"/>
                          <w:bCs/>
                          <w:cs/>
                          <w:lang w:bidi="si-LK"/>
                        </w:rPr>
                        <w:t xml:space="preserve"> </w:t>
                      </w:r>
                      <w:r w:rsidR="006453DA">
                        <w:rPr>
                          <w:bCs/>
                          <w:cs/>
                          <w:lang w:bidi="si-LK"/>
                        </w:rPr>
                        <w:tab/>
                      </w:r>
                      <w:r w:rsidRPr="004B7495">
                        <w:rPr>
                          <w:rFonts w:hint="cs"/>
                          <w:bCs/>
                          <w:cs/>
                          <w:lang w:bidi="si-LK"/>
                        </w:rPr>
                        <w:t>:</w:t>
                      </w:r>
                      <w:r w:rsidR="006453DA">
                        <w:rPr>
                          <w:bCs/>
                          <w:cs/>
                          <w:lang w:bidi="si-LK"/>
                        </w:rPr>
                        <w:tab/>
                      </w:r>
                      <w:r w:rsidR="006453DA">
                        <w:rPr>
                          <w:bCs/>
                          <w:cs/>
                          <w:lang w:bidi="si-LK"/>
                        </w:rPr>
                        <w:tab/>
                      </w:r>
                      <w:r w:rsidR="000C0337" w:rsidRPr="0009186B">
                        <w:rPr>
                          <w:rFonts w:hint="cs"/>
                          <w:b/>
                          <w:cs/>
                          <w:lang w:bidi="si-LK"/>
                        </w:rPr>
                        <w:t>Buddhism</w:t>
                      </w:r>
                    </w:p>
                    <w:p w14:paraId="779FD07F" w14:textId="77777777" w:rsidR="00643483" w:rsidRDefault="00643483" w:rsidP="00643483"/>
                  </w:txbxContent>
                </v:textbox>
                <w10:wrap type="topAndBottom" anchorx="margin"/>
              </v:shape>
            </w:pict>
          </mc:Fallback>
        </mc:AlternateContent>
      </w:r>
    </w:p>
    <w:p w14:paraId="2EBADDFB" w14:textId="61E990CF" w:rsidR="009D66D7" w:rsidRDefault="005671BF" w:rsidP="009D66D7">
      <w:pPr>
        <w:spacing w:before="240"/>
        <w:rPr>
          <w:rFonts w:asciiTheme="majorHAnsi" w:hAnsiTheme="majorHAnsi"/>
          <w:b/>
          <w:sz w:val="24"/>
        </w:rPr>
      </w:pPr>
      <w:r>
        <w:rPr>
          <w:rFonts w:asciiTheme="majorHAnsi" w:hAnsiTheme="majorHAnsi"/>
          <w:b/>
          <w:noProof/>
          <w:sz w:val="24"/>
          <w:lang w:bidi="si-LK"/>
        </w:rPr>
        <mc:AlternateContent>
          <mc:Choice Requires="wps">
            <w:drawing>
              <wp:anchor distT="0" distB="0" distL="114300" distR="114300" simplePos="0" relativeHeight="251740160" behindDoc="0" locked="0" layoutInCell="1" allowOverlap="1" wp14:anchorId="5B2395F4" wp14:editId="2AACFDCC">
                <wp:simplePos x="0" y="0"/>
                <wp:positionH relativeFrom="margin">
                  <wp:align>center</wp:align>
                </wp:positionH>
                <wp:positionV relativeFrom="paragraph">
                  <wp:posOffset>1903730</wp:posOffset>
                </wp:positionV>
                <wp:extent cx="6537626" cy="281940"/>
                <wp:effectExtent l="0" t="0" r="0" b="3810"/>
                <wp:wrapNone/>
                <wp:docPr id="44" name="Text Box 44"/>
                <wp:cNvGraphicFramePr/>
                <a:graphic xmlns:a="http://schemas.openxmlformats.org/drawingml/2006/main">
                  <a:graphicData uri="http://schemas.microsoft.com/office/word/2010/wordprocessingShape">
                    <wps:wsp>
                      <wps:cNvSpPr txBox="1"/>
                      <wps:spPr>
                        <a:xfrm>
                          <a:off x="0" y="0"/>
                          <a:ext cx="6537626" cy="281940"/>
                        </a:xfrm>
                        <a:prstGeom prst="rect">
                          <a:avLst/>
                        </a:prstGeom>
                        <a:solidFill>
                          <a:schemeClr val="tx2">
                            <a:lumMod val="75000"/>
                          </a:schemeClr>
                        </a:solidFill>
                        <a:ln w="6350">
                          <a:noFill/>
                        </a:ln>
                      </wps:spPr>
                      <wps:txbx>
                        <w:txbxContent>
                          <w:p w14:paraId="5307451A" w14:textId="30CAB107" w:rsidR="00123787" w:rsidRPr="009F04FE" w:rsidRDefault="00123787">
                            <w:pPr>
                              <w:rPr>
                                <w:rFonts w:asciiTheme="majorHAnsi" w:hAnsiTheme="majorHAnsi"/>
                                <w:b/>
                                <w:bCs/>
                              </w:rPr>
                            </w:pPr>
                            <w:r w:rsidRPr="009F04FE">
                              <w:rPr>
                                <w:rFonts w:asciiTheme="majorHAnsi" w:hAnsiTheme="majorHAnsi"/>
                                <w:b/>
                                <w:bCs/>
                              </w:rPr>
                              <w:t xml:space="preserve">Educational </w:t>
                            </w:r>
                            <w:r w:rsidR="00D930F3" w:rsidRPr="009F04FE">
                              <w:rPr>
                                <w:rFonts w:asciiTheme="majorHAnsi" w:hAnsiTheme="majorHAnsi"/>
                                <w:b/>
                                <w:bCs/>
                              </w:rPr>
                              <w:t>Qualification</w:t>
                            </w:r>
                            <w:r w:rsidR="00D930F3">
                              <w:rPr>
                                <w:rFonts w:asciiTheme="majorHAnsi" w:hAnsiTheme="majorHAnsi"/>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2395F4" id="Text Box 44" o:spid="_x0000_s1035" type="#_x0000_t202" style="position:absolute;margin-left:0;margin-top:149.9pt;width:514.75pt;height:22.2pt;z-index:2517401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" fillcolor="#17365d [2415]" stroked="f" strokeweight=".5pt">
                <v:textbox>
                  <w:txbxContent>
                    <w:p w14:paraId="5307451A" w14:textId="30CAB107" w:rsidR="00123787" w:rsidRPr="009F04FE" w:rsidRDefault="00123787">
                      <w:pPr>
                        <w:rPr>
                          <w:rFonts w:asciiTheme="majorHAnsi" w:hAnsiTheme="majorHAnsi"/>
                          <w:b/>
                          <w:bCs/>
                        </w:rPr>
                      </w:pPr>
                      <w:r w:rsidRPr="009F04FE">
                        <w:rPr>
                          <w:rFonts w:asciiTheme="majorHAnsi" w:hAnsiTheme="majorHAnsi"/>
                          <w:b/>
                          <w:bCs/>
                        </w:rPr>
                        <w:t xml:space="preserve">Educational </w:t>
                      </w:r>
                      <w:r w:rsidR="00D930F3" w:rsidRPr="009F04FE">
                        <w:rPr>
                          <w:rFonts w:asciiTheme="majorHAnsi" w:hAnsiTheme="majorHAnsi"/>
                          <w:b/>
                          <w:bCs/>
                        </w:rPr>
                        <w:t>Qualification</w:t>
                      </w:r>
                      <w:r w:rsidR="00D930F3">
                        <w:rPr>
                          <w:rFonts w:asciiTheme="majorHAnsi" w:hAnsiTheme="majorHAnsi"/>
                          <w:b/>
                          <w:bCs/>
                        </w:rPr>
                        <w:t>:</w:t>
                      </w:r>
                    </w:p>
                  </w:txbxContent>
                </v:textbox>
                <w10:wrap anchorx="margin"/>
              </v:shape>
            </w:pict>
          </mc:Fallback>
        </mc:AlternateContent>
      </w:r>
    </w:p>
    <w:p w14:paraId="51E2B395" w14:textId="11DE306A" w:rsidR="00776C2F" w:rsidRDefault="00776C2F" w:rsidP="009D66D7">
      <w:pPr>
        <w:spacing w:before="240"/>
        <w:rPr>
          <w:rFonts w:asciiTheme="majorHAnsi" w:hAnsiTheme="majorHAnsi"/>
          <w:b/>
          <w:sz w:val="24"/>
        </w:rPr>
      </w:pPr>
    </w:p>
    <w:p w14:paraId="01104D53" w14:textId="39BBC47E" w:rsidR="00847ECF" w:rsidRDefault="008F14B7" w:rsidP="009D66D7">
      <w:pPr>
        <w:spacing w:before="240"/>
        <w:rPr>
          <w:rFonts w:asciiTheme="majorHAnsi" w:hAnsiTheme="majorHAnsi"/>
          <w:b/>
          <w:sz w:val="24"/>
        </w:rPr>
      </w:pPr>
      <w:r>
        <w:rPr>
          <w:rFonts w:asciiTheme="majorHAnsi" w:hAnsiTheme="majorHAnsi"/>
          <w:b/>
          <w:noProof/>
          <w:sz w:val="24"/>
          <w:lang w:bidi="si-LK"/>
        </w:rPr>
        <mc:AlternateContent>
          <mc:Choice Requires="wps">
            <w:drawing>
              <wp:anchor distT="0" distB="0" distL="114300" distR="114300" simplePos="0" relativeHeight="251742208" behindDoc="0" locked="0" layoutInCell="1" allowOverlap="1" wp14:anchorId="29CB441D" wp14:editId="331ABABE">
                <wp:simplePos x="0" y="0"/>
                <wp:positionH relativeFrom="column">
                  <wp:posOffset>-266700</wp:posOffset>
                </wp:positionH>
                <wp:positionV relativeFrom="paragraph">
                  <wp:posOffset>932180</wp:posOffset>
                </wp:positionV>
                <wp:extent cx="2562225" cy="2223135"/>
                <wp:effectExtent l="0" t="0" r="0" b="5715"/>
                <wp:wrapNone/>
                <wp:docPr id="46" name="Text Box 46"/>
                <wp:cNvGraphicFramePr/>
                <a:graphic xmlns:a="http://schemas.openxmlformats.org/drawingml/2006/main">
                  <a:graphicData uri="http://schemas.microsoft.com/office/word/2010/wordprocessingShape">
                    <wps:wsp>
                      <wps:cNvSpPr txBox="1"/>
                      <wps:spPr>
                        <a:xfrm>
                          <a:off x="0" y="0"/>
                          <a:ext cx="2562225" cy="2223135"/>
                        </a:xfrm>
                        <a:prstGeom prst="rect">
                          <a:avLst/>
                        </a:prstGeom>
                        <a:noFill/>
                        <a:ln w="6350">
                          <a:noFill/>
                        </a:ln>
                      </wps:spPr>
                      <wps:txbx>
                        <w:txbxContent>
                          <w:p w14:paraId="14A774B5" w14:textId="07934933" w:rsidR="00E912FB" w:rsidRPr="00724B82" w:rsidRDefault="00E912FB" w:rsidP="00E912FB">
                            <w:pPr>
                              <w:spacing w:after="0"/>
                              <w:rPr>
                                <w:sz w:val="28"/>
                              </w:rPr>
                            </w:pPr>
                            <w:r w:rsidRPr="00C77199">
                              <w:rPr>
                                <w:b/>
                              </w:rPr>
                              <w:t>School</w:t>
                            </w:r>
                            <w:r w:rsidRPr="00FA31CC">
                              <w:t xml:space="preserve"> </w:t>
                            </w:r>
                            <w:r w:rsidR="000C0337" w:rsidRPr="00FA31CC">
                              <w:t xml:space="preserve">- </w:t>
                            </w:r>
                            <w:r w:rsidR="000C0337">
                              <w:t>Private Candidate</w:t>
                            </w:r>
                          </w:p>
                          <w:p w14:paraId="0F08E944" w14:textId="5EBEF57A" w:rsidR="000C0337" w:rsidRDefault="00E912FB" w:rsidP="00E912FB">
                            <w:r w:rsidRPr="00C77199">
                              <w:rPr>
                                <w:b/>
                              </w:rPr>
                              <w:t>Year</w:t>
                            </w:r>
                            <w:r w:rsidR="001E0CB0">
                              <w:rPr>
                                <w:b/>
                              </w:rPr>
                              <w:t xml:space="preserve"> -</w:t>
                            </w:r>
                            <w:r w:rsidRPr="00FA31CC">
                              <w:t xml:space="preserve"> </w:t>
                            </w:r>
                            <w:r w:rsidR="00877048">
                              <w:t xml:space="preserve">     </w:t>
                            </w:r>
                            <w:r w:rsidR="000C0337">
                              <w:t>2019 (7644060)</w:t>
                            </w:r>
                          </w:p>
                          <w:p w14:paraId="3EE236FE" w14:textId="38A0DCDE" w:rsidR="000C0337" w:rsidRDefault="000C0337" w:rsidP="00E912FB"/>
                          <w:p w14:paraId="7D61F2A7" w14:textId="06CDB4DC" w:rsidR="00BF0FB1" w:rsidRDefault="00B941FE" w:rsidP="00E912FB">
                            <w:pPr>
                              <w:rPr>
                                <w:b/>
                                <w:bCs/>
                                <w:u w:val="single"/>
                              </w:rPr>
                            </w:pPr>
                            <w:r w:rsidRPr="00B941FE">
                              <w:rPr>
                                <w:b/>
                                <w:bCs/>
                              </w:rPr>
                              <w:t xml:space="preserve">  </w:t>
                            </w:r>
                            <w:r>
                              <w:rPr>
                                <w:b/>
                                <w:bCs/>
                              </w:rPr>
                              <w:t xml:space="preserve">          </w:t>
                            </w:r>
                            <w:r w:rsidRPr="00B941FE">
                              <w:rPr>
                                <w:b/>
                                <w:bCs/>
                              </w:rPr>
                              <w:t xml:space="preserve">   </w:t>
                            </w:r>
                            <w:r w:rsidR="00BF0FB1" w:rsidRPr="001E0CB0">
                              <w:rPr>
                                <w:b/>
                                <w:bCs/>
                                <w:u w:val="single"/>
                              </w:rPr>
                              <w:t>Subject</w:t>
                            </w:r>
                            <w:r w:rsidR="001E0CB0">
                              <w:rPr>
                                <w:b/>
                                <w:bCs/>
                                <w:u w:val="single"/>
                              </w:rPr>
                              <w:t>s</w:t>
                            </w:r>
                            <w:r w:rsidR="00BF0FB1" w:rsidRPr="001E0CB0">
                              <w:rPr>
                                <w:b/>
                                <w:bCs/>
                              </w:rPr>
                              <w:t xml:space="preserve">     </w:t>
                            </w:r>
                            <w:r w:rsidR="00BF0FB1">
                              <w:t xml:space="preserve">                </w:t>
                            </w:r>
                            <w:r>
                              <w:t xml:space="preserve">       </w:t>
                            </w:r>
                            <w:r w:rsidR="00BF0FB1" w:rsidRPr="001E0CB0">
                              <w:rPr>
                                <w:b/>
                                <w:bCs/>
                                <w:u w:val="single"/>
                              </w:rPr>
                              <w:t>Grade</w:t>
                            </w:r>
                          </w:p>
                          <w:p w14:paraId="7974CDE7" w14:textId="61200452" w:rsidR="001E0CB0" w:rsidRDefault="001E0CB0" w:rsidP="001E0CB0">
                            <w:pPr>
                              <w:pStyle w:val="NoSpacing"/>
                            </w:pPr>
                            <w:r w:rsidRPr="001E0CB0">
                              <w:t>1.</w:t>
                            </w:r>
                            <w:r w:rsidR="000C0337">
                              <w:t xml:space="preserve"> Combined Mathematics</w:t>
                            </w:r>
                            <w:r w:rsidR="000C0337">
                              <w:tab/>
                              <w:t xml:space="preserve">   C </w:t>
                            </w:r>
                          </w:p>
                          <w:p w14:paraId="2B7E5058" w14:textId="111F97CF" w:rsidR="001E0CB0" w:rsidRDefault="001E0CB0" w:rsidP="001E0CB0">
                            <w:pPr>
                              <w:pStyle w:val="NoSpacing"/>
                            </w:pPr>
                            <w:r>
                              <w:t>2.</w:t>
                            </w:r>
                            <w:r w:rsidR="00741132">
                              <w:t xml:space="preserve"> </w:t>
                            </w:r>
                            <w:r w:rsidR="000C0337">
                              <w:t>Physics</w:t>
                            </w:r>
                            <w:r w:rsidR="000C0337">
                              <w:tab/>
                            </w:r>
                            <w:r w:rsidR="000C0337">
                              <w:tab/>
                            </w:r>
                            <w:r w:rsidR="000C0337">
                              <w:tab/>
                              <w:t xml:space="preserve">   C</w:t>
                            </w:r>
                          </w:p>
                          <w:p w14:paraId="4CD73F7F" w14:textId="6C0595E9" w:rsidR="000C0337" w:rsidRDefault="001E0CB0" w:rsidP="000C0337">
                            <w:r>
                              <w:t>3.</w:t>
                            </w:r>
                            <w:r w:rsidR="000C0337">
                              <w:t xml:space="preserve"> ICT</w:t>
                            </w:r>
                            <w:r w:rsidR="000C0337">
                              <w:tab/>
                            </w:r>
                            <w:r w:rsidR="000C0337">
                              <w:tab/>
                            </w:r>
                            <w:r w:rsidR="000C0337">
                              <w:tab/>
                            </w:r>
                            <w:r w:rsidR="000C0337">
                              <w:tab/>
                              <w:t xml:space="preserve">   C</w:t>
                            </w:r>
                          </w:p>
                          <w:p w14:paraId="12C2C9ED" w14:textId="77777777" w:rsidR="000C0337" w:rsidRDefault="000C0337" w:rsidP="00E912FB">
                            <w:r>
                              <w:t>4. General English</w:t>
                            </w:r>
                            <w:r>
                              <w:tab/>
                            </w:r>
                            <w:r>
                              <w:tab/>
                              <w:t xml:space="preserve">   S</w:t>
                            </w:r>
                          </w:p>
                          <w:p w14:paraId="634BC462" w14:textId="63035AE4" w:rsidR="001E0CB0" w:rsidRPr="001E0CB0" w:rsidRDefault="00877048" w:rsidP="00E912FB">
                            <w:r>
                              <w:tab/>
                              <w:t xml:space="preserve"> </w:t>
                            </w:r>
                          </w:p>
                          <w:p w14:paraId="16B8FA6B" w14:textId="77777777" w:rsidR="00E912FB" w:rsidRDefault="00E912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B441D" id="Text Box 46" o:spid="_x0000_s1036" type="#_x0000_t202" style="position:absolute;margin-left:-21pt;margin-top:73.4pt;width:201.75pt;height:175.0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" filled="f" stroked="f" strokeweight=".5pt">
                <v:textbox>
                  <w:txbxContent>
                    <w:p w14:paraId="14A774B5" w14:textId="07934933" w:rsidR="00E912FB" w:rsidRPr="00724B82" w:rsidRDefault="00E912FB" w:rsidP="00E912FB">
                      <w:pPr>
                        <w:spacing w:after="0"/>
                        <w:rPr>
                          <w:sz w:val="28"/>
                        </w:rPr>
                      </w:pPr>
                      <w:r w:rsidRPr="00C77199">
                        <w:rPr>
                          <w:b/>
                        </w:rPr>
                        <w:t>School</w:t>
                      </w:r>
                      <w:r w:rsidRPr="00FA31CC">
                        <w:t xml:space="preserve"> </w:t>
                      </w:r>
                      <w:r w:rsidR="000C0337" w:rsidRPr="00FA31CC">
                        <w:t xml:space="preserve">- </w:t>
                      </w:r>
                      <w:r w:rsidR="000C0337">
                        <w:t>Private Candidate</w:t>
                      </w:r>
                    </w:p>
                    <w:p w14:paraId="0F08E944" w14:textId="5EBEF57A" w:rsidR="000C0337" w:rsidRDefault="00E912FB" w:rsidP="00E912FB">
                      <w:r w:rsidRPr="00C77199">
                        <w:rPr>
                          <w:b/>
                        </w:rPr>
                        <w:t>Year</w:t>
                      </w:r>
                      <w:r w:rsidR="001E0CB0">
                        <w:rPr>
                          <w:b/>
                        </w:rPr>
                        <w:t xml:space="preserve"> -</w:t>
                      </w:r>
                      <w:r w:rsidRPr="00FA31CC">
                        <w:t xml:space="preserve"> </w:t>
                      </w:r>
                      <w:r w:rsidR="00877048">
                        <w:t xml:space="preserve">     </w:t>
                      </w:r>
                      <w:r w:rsidR="000C0337">
                        <w:t>2019 (7644060)</w:t>
                      </w:r>
                    </w:p>
                    <w:p w14:paraId="3EE236FE" w14:textId="38A0DCDE" w:rsidR="000C0337" w:rsidRDefault="000C0337" w:rsidP="00E912FB"/>
                    <w:p w14:paraId="7D61F2A7" w14:textId="06CDB4DC" w:rsidR="00BF0FB1" w:rsidRDefault="00B941FE" w:rsidP="00E912FB">
                      <w:pPr>
                        <w:rPr>
                          <w:b/>
                          <w:bCs/>
                          <w:u w:val="single"/>
                        </w:rPr>
                      </w:pPr>
                      <w:r w:rsidRPr="00B941FE">
                        <w:rPr>
                          <w:b/>
                          <w:bCs/>
                        </w:rPr>
                        <w:t xml:space="preserve">  </w:t>
                      </w:r>
                      <w:r>
                        <w:rPr>
                          <w:b/>
                          <w:bCs/>
                        </w:rPr>
                        <w:t xml:space="preserve">          </w:t>
                      </w:r>
                      <w:r w:rsidRPr="00B941FE">
                        <w:rPr>
                          <w:b/>
                          <w:bCs/>
                        </w:rPr>
                        <w:t xml:space="preserve">   </w:t>
                      </w:r>
                      <w:r w:rsidR="00BF0FB1" w:rsidRPr="001E0CB0">
                        <w:rPr>
                          <w:b/>
                          <w:bCs/>
                          <w:u w:val="single"/>
                        </w:rPr>
                        <w:t>Subject</w:t>
                      </w:r>
                      <w:r w:rsidR="001E0CB0">
                        <w:rPr>
                          <w:b/>
                          <w:bCs/>
                          <w:u w:val="single"/>
                        </w:rPr>
                        <w:t>s</w:t>
                      </w:r>
                      <w:r w:rsidR="00BF0FB1" w:rsidRPr="001E0CB0">
                        <w:rPr>
                          <w:b/>
                          <w:bCs/>
                        </w:rPr>
                        <w:t xml:space="preserve">     </w:t>
                      </w:r>
                      <w:r w:rsidR="00BF0FB1">
                        <w:t xml:space="preserve">                </w:t>
                      </w:r>
                      <w:r>
                        <w:t xml:space="preserve">       </w:t>
                      </w:r>
                      <w:r w:rsidR="00BF0FB1" w:rsidRPr="001E0CB0">
                        <w:rPr>
                          <w:b/>
                          <w:bCs/>
                          <w:u w:val="single"/>
                        </w:rPr>
                        <w:t>Grade</w:t>
                      </w:r>
                    </w:p>
                    <w:p w14:paraId="7974CDE7" w14:textId="61200452" w:rsidR="001E0CB0" w:rsidRDefault="001E0CB0" w:rsidP="001E0CB0">
                      <w:pPr>
                        <w:pStyle w:val="NoSpacing"/>
                      </w:pPr>
                      <w:r w:rsidRPr="001E0CB0">
                        <w:t>1.</w:t>
                      </w:r>
                      <w:r w:rsidR="000C0337">
                        <w:t xml:space="preserve"> Combined Mathematics</w:t>
                      </w:r>
                      <w:r w:rsidR="000C0337">
                        <w:tab/>
                        <w:t xml:space="preserve">   C </w:t>
                      </w:r>
                    </w:p>
                    <w:p w14:paraId="2B7E5058" w14:textId="111F97CF" w:rsidR="001E0CB0" w:rsidRDefault="001E0CB0" w:rsidP="001E0CB0">
                      <w:pPr>
                        <w:pStyle w:val="NoSpacing"/>
                      </w:pPr>
                      <w:r>
                        <w:t>2.</w:t>
                      </w:r>
                      <w:r w:rsidR="00741132">
                        <w:t xml:space="preserve"> </w:t>
                      </w:r>
                      <w:r w:rsidR="000C0337">
                        <w:t>Physics</w:t>
                      </w:r>
                      <w:r w:rsidR="000C0337">
                        <w:tab/>
                      </w:r>
                      <w:r w:rsidR="000C0337">
                        <w:tab/>
                      </w:r>
                      <w:r w:rsidR="000C0337">
                        <w:tab/>
                        <w:t xml:space="preserve">   C</w:t>
                      </w:r>
                    </w:p>
                    <w:p w14:paraId="4CD73F7F" w14:textId="6C0595E9" w:rsidR="000C0337" w:rsidRDefault="001E0CB0" w:rsidP="000C0337">
                      <w:r>
                        <w:t>3.</w:t>
                      </w:r>
                      <w:r w:rsidR="000C0337">
                        <w:t xml:space="preserve"> ICT</w:t>
                      </w:r>
                      <w:r w:rsidR="000C0337">
                        <w:tab/>
                      </w:r>
                      <w:r w:rsidR="000C0337">
                        <w:tab/>
                      </w:r>
                      <w:r w:rsidR="000C0337">
                        <w:tab/>
                      </w:r>
                      <w:r w:rsidR="000C0337">
                        <w:tab/>
                        <w:t xml:space="preserve">   C</w:t>
                      </w:r>
                    </w:p>
                    <w:p w14:paraId="12C2C9ED" w14:textId="77777777" w:rsidR="000C0337" w:rsidRDefault="000C0337" w:rsidP="00E912FB">
                      <w:r>
                        <w:t>4. General English</w:t>
                      </w:r>
                      <w:r>
                        <w:tab/>
                      </w:r>
                      <w:r>
                        <w:tab/>
                        <w:t xml:space="preserve">   S</w:t>
                      </w:r>
                    </w:p>
                    <w:p w14:paraId="634BC462" w14:textId="63035AE4" w:rsidR="001E0CB0" w:rsidRPr="001E0CB0" w:rsidRDefault="00877048" w:rsidP="00E912FB">
                      <w:r>
                        <w:tab/>
                        <w:t xml:space="preserve"> </w:t>
                      </w:r>
                    </w:p>
                    <w:p w14:paraId="16B8FA6B" w14:textId="77777777" w:rsidR="00E912FB" w:rsidRDefault="00E912FB"/>
                  </w:txbxContent>
                </v:textbox>
              </v:shape>
            </w:pict>
          </mc:Fallback>
        </mc:AlternateContent>
      </w:r>
      <w:r w:rsidR="003D4FE5">
        <w:rPr>
          <w:rFonts w:asciiTheme="majorHAnsi" w:hAnsiTheme="majorHAnsi"/>
          <w:b/>
          <w:noProof/>
          <w:sz w:val="24"/>
          <w:lang w:bidi="si-LK"/>
        </w:rPr>
        <mc:AlternateContent>
          <mc:Choice Requires="wps">
            <w:drawing>
              <wp:anchor distT="0" distB="0" distL="114300" distR="114300" simplePos="0" relativeHeight="251741184" behindDoc="0" locked="0" layoutInCell="1" allowOverlap="1" wp14:anchorId="21E5D60A" wp14:editId="6F72D58D">
                <wp:simplePos x="0" y="0"/>
                <wp:positionH relativeFrom="column">
                  <wp:posOffset>-281940</wp:posOffset>
                </wp:positionH>
                <wp:positionV relativeFrom="paragraph">
                  <wp:posOffset>238760</wp:posOffset>
                </wp:positionV>
                <wp:extent cx="2651760" cy="300355"/>
                <wp:effectExtent l="0" t="0" r="0" b="4445"/>
                <wp:wrapNone/>
                <wp:docPr id="45" name="Text Box 45"/>
                <wp:cNvGraphicFramePr/>
                <a:graphic xmlns:a="http://schemas.openxmlformats.org/drawingml/2006/main">
                  <a:graphicData uri="http://schemas.microsoft.com/office/word/2010/wordprocessingShape">
                    <wps:wsp>
                      <wps:cNvSpPr txBox="1"/>
                      <wps:spPr>
                        <a:xfrm>
                          <a:off x="0" y="0"/>
                          <a:ext cx="2651760" cy="300355"/>
                        </a:xfrm>
                        <a:prstGeom prst="rect">
                          <a:avLst/>
                        </a:prstGeom>
                        <a:solidFill>
                          <a:schemeClr val="bg1">
                            <a:lumMod val="75000"/>
                          </a:schemeClr>
                        </a:solidFill>
                        <a:ln w="6350">
                          <a:noFill/>
                        </a:ln>
                      </wps:spPr>
                      <wps:txbx>
                        <w:txbxContent>
                          <w:p w14:paraId="024CC4B1" w14:textId="20C35969" w:rsidR="00664D9F" w:rsidRPr="00664D9F" w:rsidRDefault="00664D9F">
                            <w:pPr>
                              <w:rPr>
                                <w:rFonts w:asciiTheme="majorHAnsi" w:hAnsiTheme="majorHAnsi"/>
                                <w:b/>
                                <w:bCs/>
                              </w:rPr>
                            </w:pPr>
                            <w:r w:rsidRPr="00664D9F">
                              <w:rPr>
                                <w:rFonts w:asciiTheme="majorHAnsi" w:hAnsiTheme="majorHAnsi"/>
                                <w:b/>
                                <w:bCs/>
                              </w:rPr>
                              <w:t>G.C.E Advanced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5D60A" id="Text Box 45" o:spid="_x0000_s1037" type="#_x0000_t202" style="position:absolute;margin-left:-22.2pt;margin-top:18.8pt;width:208.8pt;height:23.6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" fillcolor="#bfbfbf [2412]" stroked="f" strokeweight=".5pt">
                <v:textbox>
                  <w:txbxContent>
                    <w:p w14:paraId="024CC4B1" w14:textId="20C35969" w:rsidR="00664D9F" w:rsidRPr="00664D9F" w:rsidRDefault="00664D9F">
                      <w:pPr>
                        <w:rPr>
                          <w:rFonts w:asciiTheme="majorHAnsi" w:hAnsiTheme="majorHAnsi"/>
                          <w:b/>
                          <w:bCs/>
                        </w:rPr>
                      </w:pPr>
                      <w:r w:rsidRPr="00664D9F">
                        <w:rPr>
                          <w:rFonts w:asciiTheme="majorHAnsi" w:hAnsiTheme="majorHAnsi"/>
                          <w:b/>
                          <w:bCs/>
                        </w:rPr>
                        <w:t>G.C.E Advanced Level</w:t>
                      </w:r>
                    </w:p>
                  </w:txbxContent>
                </v:textbox>
              </v:shape>
            </w:pict>
          </mc:Fallback>
        </mc:AlternateContent>
      </w:r>
      <w:r w:rsidR="003D4FE5">
        <w:rPr>
          <w:rFonts w:asciiTheme="majorHAnsi" w:hAnsiTheme="majorHAnsi"/>
          <w:b/>
          <w:noProof/>
          <w:sz w:val="24"/>
          <w:lang w:bidi="si-LK"/>
        </w:rPr>
        <mc:AlternateContent>
          <mc:Choice Requires="wps">
            <w:drawing>
              <wp:anchor distT="0" distB="0" distL="114300" distR="114300" simplePos="0" relativeHeight="251743232" behindDoc="0" locked="0" layoutInCell="1" allowOverlap="1" wp14:anchorId="40FD7D93" wp14:editId="785534B6">
                <wp:simplePos x="0" y="0"/>
                <wp:positionH relativeFrom="margin">
                  <wp:align>right</wp:align>
                </wp:positionH>
                <wp:positionV relativeFrom="paragraph">
                  <wp:posOffset>241935</wp:posOffset>
                </wp:positionV>
                <wp:extent cx="2695575" cy="312881"/>
                <wp:effectExtent l="0" t="0" r="9525" b="0"/>
                <wp:wrapNone/>
                <wp:docPr id="47" name="Text Box 47"/>
                <wp:cNvGraphicFramePr/>
                <a:graphic xmlns:a="http://schemas.openxmlformats.org/drawingml/2006/main">
                  <a:graphicData uri="http://schemas.microsoft.com/office/word/2010/wordprocessingShape">
                    <wps:wsp>
                      <wps:cNvSpPr txBox="1"/>
                      <wps:spPr>
                        <a:xfrm>
                          <a:off x="0" y="0"/>
                          <a:ext cx="2695575" cy="312881"/>
                        </a:xfrm>
                        <a:prstGeom prst="rect">
                          <a:avLst/>
                        </a:prstGeom>
                        <a:solidFill>
                          <a:schemeClr val="bg1">
                            <a:lumMod val="75000"/>
                          </a:schemeClr>
                        </a:solidFill>
                        <a:ln w="6350">
                          <a:noFill/>
                        </a:ln>
                      </wps:spPr>
                      <wps:txbx>
                        <w:txbxContent>
                          <w:p w14:paraId="15CB036D" w14:textId="260965D0" w:rsidR="003E20EE" w:rsidRPr="003E20EE" w:rsidRDefault="003E20EE">
                            <w:pPr>
                              <w:rPr>
                                <w:rFonts w:asciiTheme="majorHAnsi" w:hAnsiTheme="majorHAnsi"/>
                                <w:b/>
                                <w:bCs/>
                              </w:rPr>
                            </w:pPr>
                            <w:r w:rsidRPr="003E20EE">
                              <w:rPr>
                                <w:rFonts w:asciiTheme="majorHAnsi" w:hAnsiTheme="majorHAnsi"/>
                                <w:b/>
                                <w:bCs/>
                              </w:rPr>
                              <w:t>G.C.E Ordinary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D7D93" id="Text Box 47" o:spid="_x0000_s1038" type="#_x0000_t202" style="position:absolute;margin-left:161.05pt;margin-top:19.05pt;width:212.25pt;height:24.65pt;z-index:251743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" fillcolor="#bfbfbf [2412]" stroked="f" strokeweight=".5pt">
                <v:textbox>
                  <w:txbxContent>
                    <w:p w14:paraId="15CB036D" w14:textId="260965D0" w:rsidR="003E20EE" w:rsidRPr="003E20EE" w:rsidRDefault="003E20EE">
                      <w:pPr>
                        <w:rPr>
                          <w:rFonts w:asciiTheme="majorHAnsi" w:hAnsiTheme="majorHAnsi"/>
                          <w:b/>
                          <w:bCs/>
                        </w:rPr>
                      </w:pPr>
                      <w:r w:rsidRPr="003E20EE">
                        <w:rPr>
                          <w:rFonts w:asciiTheme="majorHAnsi" w:hAnsiTheme="majorHAnsi"/>
                          <w:b/>
                          <w:bCs/>
                        </w:rPr>
                        <w:t>G.C.E Ordinary Level</w:t>
                      </w:r>
                    </w:p>
                  </w:txbxContent>
                </v:textbox>
                <w10:wrap anchorx="margin"/>
              </v:shape>
            </w:pict>
          </mc:Fallback>
        </mc:AlternateContent>
      </w:r>
      <w:r w:rsidR="003D4FE5">
        <w:rPr>
          <w:rFonts w:asciiTheme="majorHAnsi" w:hAnsiTheme="majorHAnsi"/>
          <w:b/>
          <w:noProof/>
          <w:sz w:val="24"/>
          <w:lang w:bidi="si-LK"/>
        </w:rPr>
        <mc:AlternateContent>
          <mc:Choice Requires="wps">
            <w:drawing>
              <wp:anchor distT="0" distB="0" distL="114300" distR="114300" simplePos="0" relativeHeight="251744256" behindDoc="0" locked="0" layoutInCell="1" allowOverlap="1" wp14:anchorId="750455CB" wp14:editId="6422ECF9">
                <wp:simplePos x="0" y="0"/>
                <wp:positionH relativeFrom="column">
                  <wp:posOffset>3282315</wp:posOffset>
                </wp:positionH>
                <wp:positionV relativeFrom="paragraph">
                  <wp:posOffset>855980</wp:posOffset>
                </wp:positionV>
                <wp:extent cx="2541270" cy="246761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2541270" cy="2467610"/>
                        </a:xfrm>
                        <a:prstGeom prst="rect">
                          <a:avLst/>
                        </a:prstGeom>
                        <a:noFill/>
                        <a:ln w="6350">
                          <a:noFill/>
                        </a:ln>
                      </wps:spPr>
                      <wps:txbx>
                        <w:txbxContent>
                          <w:p w14:paraId="727B2019" w14:textId="19CEBA50" w:rsidR="003E20EE" w:rsidRPr="00724B82" w:rsidRDefault="003E20EE" w:rsidP="003E20EE">
                            <w:pPr>
                              <w:spacing w:after="0"/>
                              <w:rPr>
                                <w:sz w:val="28"/>
                              </w:rPr>
                            </w:pPr>
                            <w:r w:rsidRPr="00C77199">
                              <w:rPr>
                                <w:b/>
                              </w:rPr>
                              <w:t>School</w:t>
                            </w:r>
                            <w:r w:rsidRPr="00FA31CC">
                              <w:t xml:space="preserve"> </w:t>
                            </w:r>
                            <w:r w:rsidR="000C3EA8" w:rsidRPr="00FA31CC">
                              <w:t xml:space="preserve">- </w:t>
                            </w:r>
                            <w:proofErr w:type="spellStart"/>
                            <w:r w:rsidR="000C3EA8">
                              <w:t>Gurukula</w:t>
                            </w:r>
                            <w:proofErr w:type="spellEnd"/>
                            <w:r w:rsidR="000C3EA8">
                              <w:t xml:space="preserve"> College, Kelaniya</w:t>
                            </w:r>
                          </w:p>
                          <w:p w14:paraId="788B4787" w14:textId="2718AD9A" w:rsidR="003E20EE" w:rsidRDefault="003E20EE" w:rsidP="003E20EE">
                            <w:r w:rsidRPr="00C77199">
                              <w:rPr>
                                <w:b/>
                              </w:rPr>
                              <w:t>Year</w:t>
                            </w:r>
                            <w:r w:rsidRPr="00FA31CC">
                              <w:t xml:space="preserve"> </w:t>
                            </w:r>
                            <w:r w:rsidR="00D930F3">
                              <w:t>- 2014</w:t>
                            </w:r>
                            <w:r w:rsidR="000C3EA8">
                              <w:t xml:space="preserve"> (40709418)</w:t>
                            </w:r>
                          </w:p>
                          <w:p w14:paraId="64B47F02" w14:textId="489D96B5" w:rsidR="001E0CB0" w:rsidRDefault="00B941FE" w:rsidP="003E20EE">
                            <w:pPr>
                              <w:rPr>
                                <w:b/>
                                <w:bCs/>
                                <w:u w:val="single"/>
                              </w:rPr>
                            </w:pPr>
                            <w:r w:rsidRPr="00B941FE">
                              <w:rPr>
                                <w:b/>
                                <w:bCs/>
                              </w:rPr>
                              <w:t xml:space="preserve">          </w:t>
                            </w:r>
                            <w:r w:rsidR="001E0CB0" w:rsidRPr="008F6155">
                              <w:rPr>
                                <w:b/>
                                <w:bCs/>
                                <w:u w:val="single"/>
                              </w:rPr>
                              <w:t>Subjects</w:t>
                            </w:r>
                            <w:r w:rsidR="008F6155" w:rsidRPr="008F6155">
                              <w:rPr>
                                <w:b/>
                                <w:bCs/>
                              </w:rPr>
                              <w:t xml:space="preserve">                           </w:t>
                            </w:r>
                            <w:r w:rsidR="00E8156A">
                              <w:rPr>
                                <w:b/>
                                <w:bCs/>
                              </w:rPr>
                              <w:t xml:space="preserve">    </w:t>
                            </w:r>
                            <w:r w:rsidR="008F6155" w:rsidRPr="008F6155">
                              <w:rPr>
                                <w:b/>
                                <w:bCs/>
                              </w:rPr>
                              <w:t xml:space="preserve"> </w:t>
                            </w:r>
                            <w:r w:rsidR="008F6155" w:rsidRPr="008F6155">
                              <w:rPr>
                                <w:b/>
                                <w:bCs/>
                                <w:u w:val="single"/>
                              </w:rPr>
                              <w:t>Grade</w:t>
                            </w:r>
                          </w:p>
                          <w:p w14:paraId="34F6CCA0" w14:textId="09BD35E3" w:rsidR="008F6155" w:rsidRDefault="008F6155" w:rsidP="008F6155">
                            <w:pPr>
                              <w:pStyle w:val="NoSpacing"/>
                            </w:pPr>
                            <w:r w:rsidRPr="008F6155">
                              <w:t>1.</w:t>
                            </w:r>
                            <w:r w:rsidR="00741132">
                              <w:t xml:space="preserve"> </w:t>
                            </w:r>
                            <w:r w:rsidR="000C0337">
                              <w:t>Sinhala</w:t>
                            </w:r>
                            <w:r w:rsidR="000C3EA8">
                              <w:tab/>
                            </w:r>
                            <w:r w:rsidR="000C3EA8">
                              <w:tab/>
                            </w:r>
                            <w:r w:rsidR="000C3EA8">
                              <w:tab/>
                              <w:t xml:space="preserve">   A</w:t>
                            </w:r>
                            <w:r w:rsidR="00741132">
                              <w:t xml:space="preserve">   </w:t>
                            </w:r>
                          </w:p>
                          <w:p w14:paraId="59DB7923" w14:textId="774D24B0" w:rsidR="008F6155" w:rsidRDefault="008F6155" w:rsidP="008F6155">
                            <w:pPr>
                              <w:pStyle w:val="NoSpacing"/>
                            </w:pPr>
                            <w:r>
                              <w:t>2.</w:t>
                            </w:r>
                            <w:r w:rsidR="00741132">
                              <w:t xml:space="preserve"> </w:t>
                            </w:r>
                            <w:r w:rsidR="000C0337">
                              <w:t>Buddhism</w:t>
                            </w:r>
                            <w:r w:rsidR="000C3EA8">
                              <w:tab/>
                            </w:r>
                            <w:r w:rsidR="000C3EA8">
                              <w:tab/>
                            </w:r>
                            <w:r w:rsidR="000C3EA8">
                              <w:tab/>
                              <w:t xml:space="preserve">   A</w:t>
                            </w:r>
                            <w:r w:rsidR="000C0337">
                              <w:t xml:space="preserve">  </w:t>
                            </w:r>
                            <w:r w:rsidR="00741132">
                              <w:t xml:space="preserve">     </w:t>
                            </w:r>
                          </w:p>
                          <w:p w14:paraId="353F668C" w14:textId="11E6CCE6" w:rsidR="008F6155" w:rsidRDefault="008F6155" w:rsidP="008F6155">
                            <w:pPr>
                              <w:pStyle w:val="NoSpacing"/>
                            </w:pPr>
                            <w:r>
                              <w:t>3.</w:t>
                            </w:r>
                            <w:r w:rsidR="00672641">
                              <w:t xml:space="preserve"> </w:t>
                            </w:r>
                            <w:r w:rsidR="000C0337">
                              <w:t>Mathematics</w:t>
                            </w:r>
                            <w:r w:rsidR="000C3EA8">
                              <w:tab/>
                            </w:r>
                            <w:r w:rsidR="000C3EA8">
                              <w:tab/>
                            </w:r>
                            <w:r w:rsidR="000C3EA8">
                              <w:tab/>
                              <w:t xml:space="preserve">   A</w:t>
                            </w:r>
                            <w:r w:rsidR="00672641">
                              <w:t xml:space="preserve">      </w:t>
                            </w:r>
                          </w:p>
                          <w:p w14:paraId="33AE12A2" w14:textId="4914CA68" w:rsidR="00672641" w:rsidRDefault="008F6155" w:rsidP="008F6155">
                            <w:pPr>
                              <w:pStyle w:val="NoSpacing"/>
                            </w:pPr>
                            <w:r>
                              <w:t>4.</w:t>
                            </w:r>
                            <w:r w:rsidR="00672641">
                              <w:t xml:space="preserve"> </w:t>
                            </w:r>
                            <w:r w:rsidR="000C0337">
                              <w:t>Science</w:t>
                            </w:r>
                            <w:r w:rsidR="000C3EA8">
                              <w:tab/>
                            </w:r>
                            <w:r w:rsidR="000C3EA8">
                              <w:tab/>
                            </w:r>
                            <w:r w:rsidR="000C3EA8">
                              <w:tab/>
                              <w:t xml:space="preserve">   A</w:t>
                            </w:r>
                            <w:r w:rsidR="000C0337">
                              <w:t xml:space="preserve">  </w:t>
                            </w:r>
                            <w:r w:rsidR="00672641">
                              <w:t xml:space="preserve">      </w:t>
                            </w:r>
                          </w:p>
                          <w:p w14:paraId="1E740263" w14:textId="3B182244" w:rsidR="008F6155" w:rsidRDefault="008F6155" w:rsidP="008F6155">
                            <w:pPr>
                              <w:pStyle w:val="NoSpacing"/>
                            </w:pPr>
                            <w:r>
                              <w:t>5.</w:t>
                            </w:r>
                            <w:r w:rsidR="00672641">
                              <w:t xml:space="preserve"> </w:t>
                            </w:r>
                            <w:r w:rsidR="000C0337">
                              <w:t>English</w:t>
                            </w:r>
                            <w:r w:rsidR="000C3EA8">
                              <w:t xml:space="preserve">   </w:t>
                            </w:r>
                            <w:r w:rsidR="000C3EA8">
                              <w:tab/>
                            </w:r>
                            <w:r w:rsidR="000C3EA8">
                              <w:tab/>
                            </w:r>
                            <w:r w:rsidR="000C3EA8">
                              <w:tab/>
                              <w:t xml:space="preserve">   B</w:t>
                            </w:r>
                            <w:r w:rsidR="00672641">
                              <w:t xml:space="preserve">     </w:t>
                            </w:r>
                          </w:p>
                          <w:p w14:paraId="466BAC5D" w14:textId="291E6D3B" w:rsidR="008F6155" w:rsidRDefault="008F6155" w:rsidP="008F6155">
                            <w:pPr>
                              <w:pStyle w:val="NoSpacing"/>
                            </w:pPr>
                            <w:r>
                              <w:t>6.</w:t>
                            </w:r>
                            <w:r w:rsidR="00672641">
                              <w:t xml:space="preserve"> </w:t>
                            </w:r>
                            <w:r w:rsidR="000C0337">
                              <w:t>Commerce</w:t>
                            </w:r>
                            <w:r w:rsidR="000C3EA8">
                              <w:tab/>
                            </w:r>
                            <w:r w:rsidR="000C3EA8">
                              <w:tab/>
                            </w:r>
                            <w:r w:rsidR="000C3EA8">
                              <w:tab/>
                              <w:t xml:space="preserve">   A</w:t>
                            </w:r>
                            <w:r w:rsidR="00672641">
                              <w:t xml:space="preserve">     </w:t>
                            </w:r>
                          </w:p>
                          <w:p w14:paraId="7588A99A" w14:textId="504A1F32" w:rsidR="008F6155" w:rsidRDefault="008F6155" w:rsidP="008F6155">
                            <w:pPr>
                              <w:pStyle w:val="NoSpacing"/>
                            </w:pPr>
                            <w:r>
                              <w:t>7.</w:t>
                            </w:r>
                            <w:r w:rsidR="00672641">
                              <w:t xml:space="preserve"> </w:t>
                            </w:r>
                            <w:r w:rsidR="000C0337">
                              <w:t>History</w:t>
                            </w:r>
                            <w:r w:rsidR="000C3EA8">
                              <w:tab/>
                            </w:r>
                            <w:r w:rsidR="000C3EA8">
                              <w:tab/>
                            </w:r>
                            <w:r w:rsidR="000C3EA8">
                              <w:tab/>
                              <w:t xml:space="preserve">   A</w:t>
                            </w:r>
                            <w:r w:rsidR="00672641">
                              <w:t xml:space="preserve">    </w:t>
                            </w:r>
                          </w:p>
                          <w:p w14:paraId="4588D881" w14:textId="6E9C7425" w:rsidR="008F6155" w:rsidRDefault="008F6155" w:rsidP="008F6155">
                            <w:pPr>
                              <w:pStyle w:val="NoSpacing"/>
                            </w:pPr>
                            <w:r>
                              <w:t>8.</w:t>
                            </w:r>
                            <w:r w:rsidR="00672641">
                              <w:t xml:space="preserve"> </w:t>
                            </w:r>
                            <w:r w:rsidR="000C0337">
                              <w:t>ICT</w:t>
                            </w:r>
                            <w:r w:rsidR="000C3EA8">
                              <w:tab/>
                            </w:r>
                            <w:r w:rsidR="000C3EA8">
                              <w:tab/>
                            </w:r>
                            <w:r w:rsidR="000C3EA8">
                              <w:tab/>
                            </w:r>
                            <w:r w:rsidR="000C3EA8">
                              <w:tab/>
                              <w:t xml:space="preserve">   A</w:t>
                            </w:r>
                            <w:r w:rsidR="00672641">
                              <w:t xml:space="preserve">   </w:t>
                            </w:r>
                          </w:p>
                          <w:p w14:paraId="745427AD" w14:textId="160AAFE7" w:rsidR="008F6155" w:rsidRPr="008F6155" w:rsidRDefault="008F6155" w:rsidP="008F6155">
                            <w:pPr>
                              <w:pStyle w:val="NoSpacing"/>
                            </w:pPr>
                            <w:r>
                              <w:t>9.</w:t>
                            </w:r>
                            <w:r w:rsidR="00672641">
                              <w:t xml:space="preserve"> </w:t>
                            </w:r>
                            <w:r w:rsidR="000C0337">
                              <w:t>Drama</w:t>
                            </w:r>
                            <w:r w:rsidR="000C3EA8">
                              <w:tab/>
                            </w:r>
                            <w:r w:rsidR="000C3EA8">
                              <w:tab/>
                            </w:r>
                            <w:r w:rsidR="000C3EA8">
                              <w:tab/>
                              <w:t xml:space="preserve">   B</w:t>
                            </w:r>
                            <w:r w:rsidR="00672641">
                              <w:t xml:space="preserve">      </w:t>
                            </w:r>
                          </w:p>
                          <w:p w14:paraId="145A9065" w14:textId="5FC9157C" w:rsidR="001E0CB0" w:rsidRPr="001E0CB0" w:rsidRDefault="001E0CB0" w:rsidP="003E20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455CB" id="Text Box 48" o:spid="_x0000_s1039" type="#_x0000_t202" style="position:absolute;margin-left:258.45pt;margin-top:67.4pt;width:200.1pt;height:194.3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" filled="f" stroked="f" strokeweight=".5pt">
                <v:textbox>
                  <w:txbxContent>
                    <w:p w14:paraId="727B2019" w14:textId="19CEBA50" w:rsidR="003E20EE" w:rsidRPr="00724B82" w:rsidRDefault="003E20EE" w:rsidP="003E20EE">
                      <w:pPr>
                        <w:spacing w:after="0"/>
                        <w:rPr>
                          <w:sz w:val="28"/>
                        </w:rPr>
                      </w:pPr>
                      <w:r w:rsidRPr="00C77199">
                        <w:rPr>
                          <w:b/>
                        </w:rPr>
                        <w:t>School</w:t>
                      </w:r>
                      <w:r w:rsidRPr="00FA31CC">
                        <w:t xml:space="preserve"> </w:t>
                      </w:r>
                      <w:r w:rsidR="000C3EA8" w:rsidRPr="00FA31CC">
                        <w:t xml:space="preserve">- </w:t>
                      </w:r>
                      <w:r w:rsidR="000C3EA8">
                        <w:t>Gurukula College, Kelaniya</w:t>
                      </w:r>
                    </w:p>
                    <w:p w14:paraId="788B4787" w14:textId="2718AD9A" w:rsidR="003E20EE" w:rsidRDefault="003E20EE" w:rsidP="003E20EE">
                      <w:r w:rsidRPr="00C77199">
                        <w:rPr>
                          <w:b/>
                        </w:rPr>
                        <w:t>Year</w:t>
                      </w:r>
                      <w:r w:rsidRPr="00FA31CC">
                        <w:t xml:space="preserve"> </w:t>
                      </w:r>
                      <w:r w:rsidR="00D930F3">
                        <w:t>- 2014</w:t>
                      </w:r>
                      <w:r w:rsidR="000C3EA8">
                        <w:t xml:space="preserve"> (40709418)</w:t>
                      </w:r>
                    </w:p>
                    <w:p w14:paraId="64B47F02" w14:textId="489D96B5" w:rsidR="001E0CB0" w:rsidRDefault="00B941FE" w:rsidP="003E20EE">
                      <w:pPr>
                        <w:rPr>
                          <w:b/>
                          <w:bCs/>
                          <w:u w:val="single"/>
                        </w:rPr>
                      </w:pPr>
                      <w:r w:rsidRPr="00B941FE">
                        <w:rPr>
                          <w:b/>
                          <w:bCs/>
                        </w:rPr>
                        <w:t xml:space="preserve">          </w:t>
                      </w:r>
                      <w:r w:rsidR="001E0CB0" w:rsidRPr="008F6155">
                        <w:rPr>
                          <w:b/>
                          <w:bCs/>
                          <w:u w:val="single"/>
                        </w:rPr>
                        <w:t>Subjects</w:t>
                      </w:r>
                      <w:r w:rsidR="008F6155" w:rsidRPr="008F6155">
                        <w:rPr>
                          <w:b/>
                          <w:bCs/>
                        </w:rPr>
                        <w:t xml:space="preserve">                           </w:t>
                      </w:r>
                      <w:r w:rsidR="00E8156A">
                        <w:rPr>
                          <w:b/>
                          <w:bCs/>
                        </w:rPr>
                        <w:t xml:space="preserve">    </w:t>
                      </w:r>
                      <w:r w:rsidR="008F6155" w:rsidRPr="008F6155">
                        <w:rPr>
                          <w:b/>
                          <w:bCs/>
                        </w:rPr>
                        <w:t xml:space="preserve"> </w:t>
                      </w:r>
                      <w:r w:rsidR="008F6155" w:rsidRPr="008F6155">
                        <w:rPr>
                          <w:b/>
                          <w:bCs/>
                          <w:u w:val="single"/>
                        </w:rPr>
                        <w:t>Grade</w:t>
                      </w:r>
                    </w:p>
                    <w:p w14:paraId="34F6CCA0" w14:textId="09BD35E3" w:rsidR="008F6155" w:rsidRDefault="008F6155" w:rsidP="008F6155">
                      <w:pPr>
                        <w:pStyle w:val="NoSpacing"/>
                      </w:pPr>
                      <w:r w:rsidRPr="008F6155">
                        <w:t>1.</w:t>
                      </w:r>
                      <w:r w:rsidR="00741132">
                        <w:t xml:space="preserve"> </w:t>
                      </w:r>
                      <w:r w:rsidR="000C0337">
                        <w:t>Sinhala</w:t>
                      </w:r>
                      <w:r w:rsidR="000C3EA8">
                        <w:tab/>
                      </w:r>
                      <w:r w:rsidR="000C3EA8">
                        <w:tab/>
                      </w:r>
                      <w:r w:rsidR="000C3EA8">
                        <w:tab/>
                        <w:t xml:space="preserve">   A</w:t>
                      </w:r>
                      <w:r w:rsidR="00741132">
                        <w:t xml:space="preserve">   </w:t>
                      </w:r>
                    </w:p>
                    <w:p w14:paraId="59DB7923" w14:textId="774D24B0" w:rsidR="008F6155" w:rsidRDefault="008F6155" w:rsidP="008F6155">
                      <w:pPr>
                        <w:pStyle w:val="NoSpacing"/>
                      </w:pPr>
                      <w:r>
                        <w:t>2.</w:t>
                      </w:r>
                      <w:r w:rsidR="00741132">
                        <w:t xml:space="preserve"> </w:t>
                      </w:r>
                      <w:r w:rsidR="000C0337">
                        <w:t>Buddhism</w:t>
                      </w:r>
                      <w:r w:rsidR="000C3EA8">
                        <w:tab/>
                      </w:r>
                      <w:r w:rsidR="000C3EA8">
                        <w:tab/>
                      </w:r>
                      <w:r w:rsidR="000C3EA8">
                        <w:tab/>
                        <w:t xml:space="preserve">   A</w:t>
                      </w:r>
                      <w:r w:rsidR="000C0337">
                        <w:t xml:space="preserve">  </w:t>
                      </w:r>
                      <w:r w:rsidR="00741132">
                        <w:t xml:space="preserve">     </w:t>
                      </w:r>
                    </w:p>
                    <w:p w14:paraId="353F668C" w14:textId="11E6CCE6" w:rsidR="008F6155" w:rsidRDefault="008F6155" w:rsidP="008F6155">
                      <w:pPr>
                        <w:pStyle w:val="NoSpacing"/>
                      </w:pPr>
                      <w:r>
                        <w:t>3.</w:t>
                      </w:r>
                      <w:r w:rsidR="00672641">
                        <w:t xml:space="preserve"> </w:t>
                      </w:r>
                      <w:r w:rsidR="000C0337">
                        <w:t>Mathematics</w:t>
                      </w:r>
                      <w:r w:rsidR="000C3EA8">
                        <w:tab/>
                      </w:r>
                      <w:r w:rsidR="000C3EA8">
                        <w:tab/>
                      </w:r>
                      <w:r w:rsidR="000C3EA8">
                        <w:tab/>
                        <w:t xml:space="preserve">   A</w:t>
                      </w:r>
                      <w:r w:rsidR="00672641">
                        <w:t xml:space="preserve">      </w:t>
                      </w:r>
                    </w:p>
                    <w:p w14:paraId="33AE12A2" w14:textId="4914CA68" w:rsidR="00672641" w:rsidRDefault="008F6155" w:rsidP="008F6155">
                      <w:pPr>
                        <w:pStyle w:val="NoSpacing"/>
                      </w:pPr>
                      <w:r>
                        <w:t>4.</w:t>
                      </w:r>
                      <w:r w:rsidR="00672641">
                        <w:t xml:space="preserve"> </w:t>
                      </w:r>
                      <w:r w:rsidR="000C0337">
                        <w:t>Science</w:t>
                      </w:r>
                      <w:r w:rsidR="000C3EA8">
                        <w:tab/>
                      </w:r>
                      <w:r w:rsidR="000C3EA8">
                        <w:tab/>
                      </w:r>
                      <w:r w:rsidR="000C3EA8">
                        <w:tab/>
                        <w:t xml:space="preserve">   A</w:t>
                      </w:r>
                      <w:r w:rsidR="000C0337">
                        <w:t xml:space="preserve">  </w:t>
                      </w:r>
                      <w:r w:rsidR="00672641">
                        <w:t xml:space="preserve">      </w:t>
                      </w:r>
                    </w:p>
                    <w:p w14:paraId="1E740263" w14:textId="3B182244" w:rsidR="008F6155" w:rsidRDefault="008F6155" w:rsidP="008F6155">
                      <w:pPr>
                        <w:pStyle w:val="NoSpacing"/>
                      </w:pPr>
                      <w:r>
                        <w:t>5.</w:t>
                      </w:r>
                      <w:r w:rsidR="00672641">
                        <w:t xml:space="preserve"> </w:t>
                      </w:r>
                      <w:r w:rsidR="000C0337">
                        <w:t>English</w:t>
                      </w:r>
                      <w:r w:rsidR="000C3EA8">
                        <w:t xml:space="preserve">   </w:t>
                      </w:r>
                      <w:r w:rsidR="000C3EA8">
                        <w:tab/>
                      </w:r>
                      <w:r w:rsidR="000C3EA8">
                        <w:tab/>
                      </w:r>
                      <w:r w:rsidR="000C3EA8">
                        <w:tab/>
                        <w:t xml:space="preserve">   B</w:t>
                      </w:r>
                      <w:r w:rsidR="00672641">
                        <w:t xml:space="preserve">     </w:t>
                      </w:r>
                    </w:p>
                    <w:p w14:paraId="466BAC5D" w14:textId="291E6D3B" w:rsidR="008F6155" w:rsidRDefault="008F6155" w:rsidP="008F6155">
                      <w:pPr>
                        <w:pStyle w:val="NoSpacing"/>
                      </w:pPr>
                      <w:r>
                        <w:t>6.</w:t>
                      </w:r>
                      <w:r w:rsidR="00672641">
                        <w:t xml:space="preserve"> </w:t>
                      </w:r>
                      <w:r w:rsidR="000C0337">
                        <w:t>Commerce</w:t>
                      </w:r>
                      <w:r w:rsidR="000C3EA8">
                        <w:tab/>
                      </w:r>
                      <w:r w:rsidR="000C3EA8">
                        <w:tab/>
                      </w:r>
                      <w:r w:rsidR="000C3EA8">
                        <w:tab/>
                        <w:t xml:space="preserve">   A</w:t>
                      </w:r>
                      <w:r w:rsidR="00672641">
                        <w:t xml:space="preserve">     </w:t>
                      </w:r>
                    </w:p>
                    <w:p w14:paraId="7588A99A" w14:textId="504A1F32" w:rsidR="008F6155" w:rsidRDefault="008F6155" w:rsidP="008F6155">
                      <w:pPr>
                        <w:pStyle w:val="NoSpacing"/>
                      </w:pPr>
                      <w:r>
                        <w:t>7.</w:t>
                      </w:r>
                      <w:r w:rsidR="00672641">
                        <w:t xml:space="preserve"> </w:t>
                      </w:r>
                      <w:r w:rsidR="000C0337">
                        <w:t>History</w:t>
                      </w:r>
                      <w:r w:rsidR="000C3EA8">
                        <w:tab/>
                      </w:r>
                      <w:r w:rsidR="000C3EA8">
                        <w:tab/>
                      </w:r>
                      <w:r w:rsidR="000C3EA8">
                        <w:tab/>
                        <w:t xml:space="preserve">   A</w:t>
                      </w:r>
                      <w:r w:rsidR="00672641">
                        <w:t xml:space="preserve">    </w:t>
                      </w:r>
                    </w:p>
                    <w:p w14:paraId="4588D881" w14:textId="6E9C7425" w:rsidR="008F6155" w:rsidRDefault="008F6155" w:rsidP="008F6155">
                      <w:pPr>
                        <w:pStyle w:val="NoSpacing"/>
                      </w:pPr>
                      <w:r>
                        <w:t>8.</w:t>
                      </w:r>
                      <w:r w:rsidR="00672641">
                        <w:t xml:space="preserve"> </w:t>
                      </w:r>
                      <w:r w:rsidR="000C0337">
                        <w:t>ICT</w:t>
                      </w:r>
                      <w:r w:rsidR="000C3EA8">
                        <w:tab/>
                      </w:r>
                      <w:r w:rsidR="000C3EA8">
                        <w:tab/>
                      </w:r>
                      <w:r w:rsidR="000C3EA8">
                        <w:tab/>
                      </w:r>
                      <w:r w:rsidR="000C3EA8">
                        <w:tab/>
                        <w:t xml:space="preserve">   A</w:t>
                      </w:r>
                      <w:r w:rsidR="00672641">
                        <w:t xml:space="preserve">   </w:t>
                      </w:r>
                    </w:p>
                    <w:p w14:paraId="745427AD" w14:textId="160AAFE7" w:rsidR="008F6155" w:rsidRPr="008F6155" w:rsidRDefault="008F6155" w:rsidP="008F6155">
                      <w:pPr>
                        <w:pStyle w:val="NoSpacing"/>
                      </w:pPr>
                      <w:r>
                        <w:t>9.</w:t>
                      </w:r>
                      <w:r w:rsidR="00672641">
                        <w:t xml:space="preserve"> </w:t>
                      </w:r>
                      <w:r w:rsidR="000C0337">
                        <w:t>Drama</w:t>
                      </w:r>
                      <w:r w:rsidR="000C3EA8">
                        <w:tab/>
                      </w:r>
                      <w:r w:rsidR="000C3EA8">
                        <w:tab/>
                      </w:r>
                      <w:r w:rsidR="000C3EA8">
                        <w:tab/>
                        <w:t xml:space="preserve">   B</w:t>
                      </w:r>
                      <w:r w:rsidR="00672641">
                        <w:t xml:space="preserve">      </w:t>
                      </w:r>
                    </w:p>
                    <w:p w14:paraId="145A9065" w14:textId="5FC9157C" w:rsidR="001E0CB0" w:rsidRPr="001E0CB0" w:rsidRDefault="001E0CB0" w:rsidP="003E20EE"/>
                  </w:txbxContent>
                </v:textbox>
              </v:shape>
            </w:pict>
          </mc:Fallback>
        </mc:AlternateContent>
      </w:r>
    </w:p>
    <w:p w14:paraId="3739D196" w14:textId="77777777" w:rsidR="0088396B" w:rsidRDefault="0088396B" w:rsidP="00847ECF">
      <w:pPr>
        <w:spacing w:before="240" w:after="0"/>
        <w:rPr>
          <w:ins w:id="78" w:author="CS 2019952" w:date="2021-07-02T21:25:00Z"/>
          <w:rFonts w:asciiTheme="majorHAnsi" w:hAnsiTheme="majorHAnsi"/>
          <w:b/>
          <w:sz w:val="24"/>
        </w:rPr>
      </w:pPr>
    </w:p>
    <w:p w14:paraId="2EA37C5D" w14:textId="77777777" w:rsidR="0088396B" w:rsidRDefault="0088396B" w:rsidP="00847ECF">
      <w:pPr>
        <w:spacing w:before="240" w:after="0"/>
        <w:rPr>
          <w:ins w:id="79" w:author="CS 2019952" w:date="2021-07-02T21:25:00Z"/>
          <w:rFonts w:asciiTheme="majorHAnsi" w:hAnsiTheme="majorHAnsi"/>
          <w:b/>
          <w:sz w:val="24"/>
        </w:rPr>
      </w:pPr>
    </w:p>
    <w:p w14:paraId="42592FE7" w14:textId="77777777" w:rsidR="0088396B" w:rsidRDefault="0088396B" w:rsidP="00847ECF">
      <w:pPr>
        <w:spacing w:before="240" w:after="0"/>
        <w:rPr>
          <w:ins w:id="80" w:author="CS 2019952" w:date="2021-07-02T21:25:00Z"/>
          <w:rFonts w:asciiTheme="majorHAnsi" w:hAnsiTheme="majorHAnsi"/>
          <w:b/>
          <w:sz w:val="24"/>
        </w:rPr>
      </w:pPr>
    </w:p>
    <w:p w14:paraId="054CE2DD" w14:textId="77777777" w:rsidR="0088396B" w:rsidRDefault="0088396B" w:rsidP="00847ECF">
      <w:pPr>
        <w:spacing w:before="240" w:after="0"/>
        <w:rPr>
          <w:ins w:id="81" w:author="CS 2019952" w:date="2021-07-02T21:25:00Z"/>
          <w:rFonts w:asciiTheme="majorHAnsi" w:hAnsiTheme="majorHAnsi"/>
          <w:b/>
          <w:sz w:val="24"/>
        </w:rPr>
      </w:pPr>
    </w:p>
    <w:p w14:paraId="511AF460" w14:textId="77777777" w:rsidR="0088396B" w:rsidRDefault="0088396B" w:rsidP="00847ECF">
      <w:pPr>
        <w:spacing w:before="240" w:after="0"/>
        <w:rPr>
          <w:ins w:id="82" w:author="CS 2019952" w:date="2021-07-02T21:25:00Z"/>
          <w:rFonts w:asciiTheme="majorHAnsi" w:hAnsiTheme="majorHAnsi"/>
          <w:b/>
          <w:sz w:val="24"/>
        </w:rPr>
      </w:pPr>
    </w:p>
    <w:p w14:paraId="1F599D1F" w14:textId="77777777" w:rsidR="0088396B" w:rsidRDefault="0088396B" w:rsidP="00847ECF">
      <w:pPr>
        <w:spacing w:before="240" w:after="0"/>
        <w:rPr>
          <w:ins w:id="83" w:author="CS 2019952" w:date="2021-07-02T21:25:00Z"/>
          <w:rFonts w:asciiTheme="majorHAnsi" w:hAnsiTheme="majorHAnsi"/>
          <w:b/>
          <w:sz w:val="24"/>
        </w:rPr>
      </w:pPr>
    </w:p>
    <w:p w14:paraId="6D8918CB" w14:textId="09CEAD4B" w:rsidR="0088396B" w:rsidRDefault="0088396B" w:rsidP="00847ECF">
      <w:pPr>
        <w:spacing w:before="240" w:after="0"/>
        <w:rPr>
          <w:ins w:id="84" w:author="CS 2019952" w:date="2021-07-02T21:25:00Z"/>
          <w:rFonts w:asciiTheme="majorHAnsi" w:hAnsiTheme="majorHAnsi"/>
          <w:b/>
          <w:sz w:val="24"/>
        </w:rPr>
      </w:pPr>
      <w:r>
        <w:rPr>
          <w:noProof/>
          <w:lang w:bidi="si-LK"/>
        </w:rPr>
        <w:lastRenderedPageBreak/>
        <mc:AlternateContent>
          <mc:Choice Requires="wps">
            <w:drawing>
              <wp:anchor distT="0" distB="0" distL="114300" distR="114300" simplePos="0" relativeHeight="251727872" behindDoc="0" locked="0" layoutInCell="1" allowOverlap="1" wp14:anchorId="22478104" wp14:editId="5E73791E">
                <wp:simplePos x="0" y="0"/>
                <wp:positionH relativeFrom="margin">
                  <wp:align>right</wp:align>
                </wp:positionH>
                <wp:positionV relativeFrom="paragraph">
                  <wp:posOffset>0</wp:posOffset>
                </wp:positionV>
                <wp:extent cx="6105525" cy="2735580"/>
                <wp:effectExtent l="0" t="0" r="0" b="0"/>
                <wp:wrapTopAndBottom/>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2735580"/>
                        </a:xfrm>
                        <a:prstGeom prst="rect">
                          <a:avLst/>
                        </a:prstGeom>
                        <a:noFill/>
                        <a:ln w="9525">
                          <a:noFill/>
                          <a:miter lim="800000"/>
                          <a:headEnd/>
                          <a:tailEnd/>
                        </a:ln>
                      </wps:spPr>
                      <wps:txbx>
                        <w:txbxContent>
                          <w:p w14:paraId="00914F0C" w14:textId="77777777" w:rsidR="00643483" w:rsidRDefault="00643483" w:rsidP="00643483">
                            <w:pPr>
                              <w:spacing w:after="0" w:line="360" w:lineRule="auto"/>
                              <w:rPr>
                                <w:bCs/>
                                <w:lang w:bidi="si-LK"/>
                              </w:rPr>
                            </w:pPr>
                            <w:r w:rsidRPr="00643483">
                              <w:rPr>
                                <w:rFonts w:hint="cs"/>
                                <w:bCs/>
                                <w:cs/>
                                <w:lang w:bidi="si-LK"/>
                              </w:rPr>
                              <w:t>Technical</w:t>
                            </w:r>
                          </w:p>
                          <w:p w14:paraId="60977CF6" w14:textId="4AE1EABC" w:rsidR="00142EB5" w:rsidRDefault="00142EB5" w:rsidP="00643483">
                            <w:pPr>
                              <w:spacing w:after="0" w:line="360" w:lineRule="auto"/>
                              <w:rPr>
                                <w:ins w:id="85" w:author="CS 2019952" w:date="2021-07-02T21:32:00Z"/>
                              </w:rPr>
                            </w:pPr>
                            <w:ins w:id="86" w:author="CS 2019952" w:date="2021-07-02T21:31:00Z">
                              <w:r>
                                <w:tab/>
                                <w:t>Java, Python, html/CSS/JavaScript</w:t>
                              </w:r>
                            </w:ins>
                            <w:ins w:id="87" w:author="CS 2019952" w:date="2021-07-02T21:33:00Z">
                              <w:r>
                                <w:t>, SQL/MongoDB</w:t>
                              </w:r>
                            </w:ins>
                          </w:p>
                          <w:p w14:paraId="614B9324" w14:textId="5056547F" w:rsidR="0088396B" w:rsidRDefault="00142EB5" w:rsidP="00643483">
                            <w:pPr>
                              <w:spacing w:after="0" w:line="360" w:lineRule="auto"/>
                              <w:rPr>
                                <w:ins w:id="88" w:author="CS 2019952" w:date="2021-07-02T21:33:00Z"/>
                              </w:rPr>
                            </w:pPr>
                            <w:ins w:id="89" w:author="CS 2019952" w:date="2021-07-02T21:32:00Z">
                              <w:r>
                                <w:tab/>
                                <w:t>Learning Angular, Flutter and Machine Learning and Data Science from scratch</w:t>
                              </w:r>
                            </w:ins>
                          </w:p>
                          <w:p w14:paraId="1AF471AB" w14:textId="77777777" w:rsidR="00142EB5" w:rsidRPr="00142EB5" w:rsidRDefault="00142EB5" w:rsidP="00643483">
                            <w:pPr>
                              <w:spacing w:after="0" w:line="360" w:lineRule="auto"/>
                              <w:rPr>
                                <w:rPrChange w:id="90" w:author="CS 2019952" w:date="2021-07-02T21:33:00Z">
                                  <w:rPr>
                                    <w:b/>
                                    <w:lang w:bidi="si-LK"/>
                                  </w:rPr>
                                </w:rPrChange>
                              </w:rPr>
                            </w:pPr>
                          </w:p>
                          <w:p w14:paraId="7426A85C" w14:textId="77777777" w:rsidR="00643483" w:rsidRPr="00643483" w:rsidRDefault="00643483" w:rsidP="00643483">
                            <w:pPr>
                              <w:spacing w:after="0" w:line="360" w:lineRule="auto"/>
                              <w:rPr>
                                <w:bCs/>
                                <w:lang w:bidi="si-LK"/>
                              </w:rPr>
                            </w:pPr>
                            <w:r w:rsidRPr="00643483">
                              <w:rPr>
                                <w:rFonts w:hint="cs"/>
                                <w:bCs/>
                                <w:cs/>
                                <w:lang w:bidi="si-LK"/>
                              </w:rPr>
                              <w:t>Interpersonal</w:t>
                            </w:r>
                          </w:p>
                          <w:tbl>
                            <w:tblPr>
                              <w:tblStyle w:val="TableGrid"/>
                              <w:tblW w:w="5880" w:type="dxa"/>
                              <w:tblLook w:val="04A0" w:firstRow="1" w:lastRow="0" w:firstColumn="1" w:lastColumn="0" w:noHBand="0" w:noVBand="1"/>
                            </w:tblPr>
                            <w:tblGrid>
                              <w:gridCol w:w="2160"/>
                              <w:gridCol w:w="744"/>
                              <w:gridCol w:w="744"/>
                              <w:gridCol w:w="744"/>
                              <w:gridCol w:w="744"/>
                              <w:gridCol w:w="744"/>
                            </w:tblGrid>
                            <w:tr w:rsidR="00D930F3" w14:paraId="7F1FBCBF" w14:textId="77777777" w:rsidTr="00D930F3">
                              <w:trPr>
                                <w:trHeight w:val="470"/>
                              </w:trPr>
                              <w:tc>
                                <w:tcPr>
                                  <w:tcW w:w="2160" w:type="dxa"/>
                                  <w:tcBorders>
                                    <w:top w:val="single" w:sz="4" w:space="0" w:color="FFFFFF" w:themeColor="background1"/>
                                    <w:left w:val="single" w:sz="4" w:space="0" w:color="FFFFFF" w:themeColor="background1"/>
                                    <w:bottom w:val="single" w:sz="4" w:space="0" w:color="FFFFFF" w:themeColor="background1"/>
                                  </w:tcBorders>
                                  <w:vAlign w:val="center"/>
                                </w:tcPr>
                                <w:p w14:paraId="0A15CDA8" w14:textId="77777777" w:rsidR="00D930F3" w:rsidRPr="003B56B5" w:rsidRDefault="00D930F3" w:rsidP="007A6FA8">
                                  <w:pPr>
                                    <w:rPr>
                                      <w:b/>
                                      <w:lang w:bidi="si-LK"/>
                                    </w:rPr>
                                  </w:pPr>
                                  <w:r>
                                    <w:rPr>
                                      <w:rFonts w:hint="cs"/>
                                      <w:b/>
                                      <w:cs/>
                                      <w:lang w:bidi="si-LK"/>
                                    </w:rPr>
                                    <w:t>Leadership</w:t>
                                  </w:r>
                                </w:p>
                              </w:tc>
                              <w:tc>
                                <w:tcPr>
                                  <w:tcW w:w="744" w:type="dxa"/>
                                  <w:shd w:val="clear" w:color="auto" w:fill="4F81BD" w:themeFill="accent1"/>
                                </w:tcPr>
                                <w:p w14:paraId="017F5FCE" w14:textId="77777777" w:rsidR="00D930F3" w:rsidRDefault="00D930F3" w:rsidP="007A6FA8">
                                  <w:pPr>
                                    <w:spacing w:line="360" w:lineRule="auto"/>
                                    <w:rPr>
                                      <w:bCs/>
                                      <w:lang w:bidi="si-LK"/>
                                    </w:rPr>
                                  </w:pPr>
                                </w:p>
                              </w:tc>
                              <w:tc>
                                <w:tcPr>
                                  <w:tcW w:w="744" w:type="dxa"/>
                                  <w:shd w:val="clear" w:color="auto" w:fill="4F81BD" w:themeFill="accent1"/>
                                </w:tcPr>
                                <w:p w14:paraId="0E8B170A" w14:textId="77777777" w:rsidR="00D930F3" w:rsidRDefault="00D930F3" w:rsidP="007A6FA8">
                                  <w:pPr>
                                    <w:spacing w:line="360" w:lineRule="auto"/>
                                    <w:rPr>
                                      <w:bCs/>
                                      <w:lang w:bidi="si-LK"/>
                                    </w:rPr>
                                  </w:pPr>
                                </w:p>
                              </w:tc>
                              <w:tc>
                                <w:tcPr>
                                  <w:tcW w:w="744" w:type="dxa"/>
                                  <w:shd w:val="clear" w:color="auto" w:fill="4F81BD" w:themeFill="accent1"/>
                                </w:tcPr>
                                <w:p w14:paraId="08FF8CC4" w14:textId="77777777" w:rsidR="00D930F3" w:rsidRDefault="00D930F3" w:rsidP="007A6FA8">
                                  <w:pPr>
                                    <w:spacing w:line="360" w:lineRule="auto"/>
                                    <w:rPr>
                                      <w:bCs/>
                                      <w:lang w:bidi="si-LK"/>
                                    </w:rPr>
                                  </w:pPr>
                                </w:p>
                              </w:tc>
                              <w:tc>
                                <w:tcPr>
                                  <w:tcW w:w="744" w:type="dxa"/>
                                  <w:shd w:val="clear" w:color="auto" w:fill="4F81BD" w:themeFill="accent1"/>
                                </w:tcPr>
                                <w:p w14:paraId="4EC7E7AC" w14:textId="77777777" w:rsidR="00D930F3" w:rsidRDefault="00D930F3" w:rsidP="007A6FA8">
                                  <w:pPr>
                                    <w:spacing w:line="360" w:lineRule="auto"/>
                                    <w:rPr>
                                      <w:bCs/>
                                      <w:lang w:bidi="si-LK"/>
                                    </w:rPr>
                                  </w:pPr>
                                </w:p>
                              </w:tc>
                              <w:tc>
                                <w:tcPr>
                                  <w:tcW w:w="744" w:type="dxa"/>
                                  <w:shd w:val="clear" w:color="auto" w:fill="auto"/>
                                </w:tcPr>
                                <w:p w14:paraId="660F96F9" w14:textId="5351605A" w:rsidR="00D930F3" w:rsidRDefault="00D930F3" w:rsidP="007A6FA8">
                                  <w:pPr>
                                    <w:spacing w:line="360" w:lineRule="auto"/>
                                    <w:rPr>
                                      <w:bCs/>
                                      <w:lang w:bidi="si-LK"/>
                                    </w:rPr>
                                  </w:pPr>
                                </w:p>
                              </w:tc>
                            </w:tr>
                            <w:tr w:rsidR="00D930F3" w14:paraId="3939D1CB" w14:textId="77777777" w:rsidTr="00D930F3">
                              <w:trPr>
                                <w:trHeight w:val="470"/>
                              </w:trPr>
                              <w:tc>
                                <w:tcPr>
                                  <w:tcW w:w="2160" w:type="dxa"/>
                                  <w:tcBorders>
                                    <w:top w:val="single" w:sz="4" w:space="0" w:color="FFFFFF" w:themeColor="background1"/>
                                    <w:left w:val="single" w:sz="4" w:space="0" w:color="FFFFFF" w:themeColor="background1"/>
                                    <w:bottom w:val="single" w:sz="4" w:space="0" w:color="FFFFFF" w:themeColor="background1"/>
                                  </w:tcBorders>
                                  <w:vAlign w:val="center"/>
                                </w:tcPr>
                                <w:p w14:paraId="7F98F9F9" w14:textId="3797CF09" w:rsidR="00D930F3" w:rsidRPr="003B56B5" w:rsidRDefault="00D930F3" w:rsidP="007A6FA8">
                                  <w:pPr>
                                    <w:rPr>
                                      <w:b/>
                                      <w:lang w:bidi="si-LK"/>
                                    </w:rPr>
                                  </w:pPr>
                                  <w:r>
                                    <w:rPr>
                                      <w:rFonts w:hint="cs"/>
                                      <w:b/>
                                      <w:cs/>
                                      <w:lang w:bidi="si-LK"/>
                                    </w:rPr>
                                    <w:t>Team Working</w:t>
                                  </w:r>
                                </w:p>
                              </w:tc>
                              <w:tc>
                                <w:tcPr>
                                  <w:tcW w:w="744" w:type="dxa"/>
                                  <w:shd w:val="clear" w:color="auto" w:fill="4F81BD" w:themeFill="accent1"/>
                                </w:tcPr>
                                <w:p w14:paraId="2ABAB8C6" w14:textId="77777777" w:rsidR="00D930F3" w:rsidRDefault="00D930F3" w:rsidP="007A6FA8">
                                  <w:pPr>
                                    <w:spacing w:line="360" w:lineRule="auto"/>
                                    <w:rPr>
                                      <w:bCs/>
                                      <w:lang w:bidi="si-LK"/>
                                    </w:rPr>
                                  </w:pPr>
                                </w:p>
                              </w:tc>
                              <w:tc>
                                <w:tcPr>
                                  <w:tcW w:w="744" w:type="dxa"/>
                                  <w:shd w:val="clear" w:color="auto" w:fill="4F81BD" w:themeFill="accent1"/>
                                </w:tcPr>
                                <w:p w14:paraId="584F4C62" w14:textId="77777777" w:rsidR="00D930F3" w:rsidRDefault="00D930F3" w:rsidP="007A6FA8">
                                  <w:pPr>
                                    <w:spacing w:line="360" w:lineRule="auto"/>
                                    <w:rPr>
                                      <w:bCs/>
                                      <w:lang w:bidi="si-LK"/>
                                    </w:rPr>
                                  </w:pPr>
                                </w:p>
                              </w:tc>
                              <w:tc>
                                <w:tcPr>
                                  <w:tcW w:w="744" w:type="dxa"/>
                                  <w:shd w:val="clear" w:color="auto" w:fill="4F81BD" w:themeFill="accent1"/>
                                </w:tcPr>
                                <w:p w14:paraId="75323E3D" w14:textId="77777777" w:rsidR="00D930F3" w:rsidRDefault="00D930F3" w:rsidP="007A6FA8">
                                  <w:pPr>
                                    <w:spacing w:line="360" w:lineRule="auto"/>
                                    <w:rPr>
                                      <w:bCs/>
                                      <w:lang w:bidi="si-LK"/>
                                    </w:rPr>
                                  </w:pPr>
                                </w:p>
                              </w:tc>
                              <w:tc>
                                <w:tcPr>
                                  <w:tcW w:w="744" w:type="dxa"/>
                                  <w:shd w:val="clear" w:color="auto" w:fill="4F81BD" w:themeFill="accent1"/>
                                </w:tcPr>
                                <w:p w14:paraId="238AA6EB" w14:textId="77777777" w:rsidR="00D930F3" w:rsidRDefault="00D930F3" w:rsidP="007A6FA8">
                                  <w:pPr>
                                    <w:spacing w:line="360" w:lineRule="auto"/>
                                    <w:rPr>
                                      <w:bCs/>
                                      <w:lang w:bidi="si-LK"/>
                                    </w:rPr>
                                  </w:pPr>
                                </w:p>
                              </w:tc>
                              <w:tc>
                                <w:tcPr>
                                  <w:tcW w:w="744" w:type="dxa"/>
                                  <w:shd w:val="clear" w:color="auto" w:fill="4F81BD" w:themeFill="accent1"/>
                                </w:tcPr>
                                <w:p w14:paraId="1932497C" w14:textId="7BB971BF" w:rsidR="00D930F3" w:rsidRDefault="00D930F3" w:rsidP="007A6FA8">
                                  <w:pPr>
                                    <w:spacing w:line="360" w:lineRule="auto"/>
                                    <w:rPr>
                                      <w:bCs/>
                                      <w:lang w:bidi="si-LK"/>
                                    </w:rPr>
                                  </w:pPr>
                                </w:p>
                              </w:tc>
                            </w:tr>
                            <w:tr w:rsidR="00D930F3" w14:paraId="6225E307" w14:textId="77777777" w:rsidTr="00D930F3">
                              <w:trPr>
                                <w:trHeight w:val="470"/>
                              </w:trPr>
                              <w:tc>
                                <w:tcPr>
                                  <w:tcW w:w="2160" w:type="dxa"/>
                                  <w:tcBorders>
                                    <w:top w:val="single" w:sz="4" w:space="0" w:color="FFFFFF" w:themeColor="background1"/>
                                    <w:left w:val="single" w:sz="4" w:space="0" w:color="FFFFFF" w:themeColor="background1"/>
                                    <w:bottom w:val="single" w:sz="4" w:space="0" w:color="FFFFFF" w:themeColor="background1"/>
                                  </w:tcBorders>
                                  <w:vAlign w:val="center"/>
                                </w:tcPr>
                                <w:p w14:paraId="7A3237FA" w14:textId="0E3D6826" w:rsidR="00D930F3" w:rsidRPr="004A1061" w:rsidRDefault="00D930F3" w:rsidP="00D930F3">
                                  <w:pPr>
                                    <w:rPr>
                                      <w:rFonts w:ascii="Iskoola Pota" w:hAnsi="Iskoola Pota" w:cs="Iskoola Pota"/>
                                      <w:b/>
                                      <w:lang w:bidi="si-LK"/>
                                    </w:rPr>
                                  </w:pPr>
                                  <w:r w:rsidRPr="004A1061">
                                    <w:rPr>
                                      <w:rFonts w:ascii="Iskoola Pota" w:hAnsi="Iskoola Pota" w:cs="Iskoola Pota"/>
                                      <w:color w:val="222222"/>
                                      <w:shd w:val="clear" w:color="auto" w:fill="FFFFFF"/>
                                    </w:rPr>
                                    <w:t>Active listening</w:t>
                                  </w:r>
                                </w:p>
                              </w:tc>
                              <w:tc>
                                <w:tcPr>
                                  <w:tcW w:w="744" w:type="dxa"/>
                                  <w:shd w:val="clear" w:color="auto" w:fill="4F81BD" w:themeFill="accent1"/>
                                </w:tcPr>
                                <w:p w14:paraId="739A6CDA" w14:textId="77777777" w:rsidR="00D930F3" w:rsidRDefault="00D930F3" w:rsidP="00D930F3">
                                  <w:pPr>
                                    <w:spacing w:line="360" w:lineRule="auto"/>
                                    <w:rPr>
                                      <w:bCs/>
                                      <w:lang w:bidi="si-LK"/>
                                    </w:rPr>
                                  </w:pPr>
                                </w:p>
                              </w:tc>
                              <w:tc>
                                <w:tcPr>
                                  <w:tcW w:w="744" w:type="dxa"/>
                                  <w:shd w:val="clear" w:color="auto" w:fill="4F81BD" w:themeFill="accent1"/>
                                </w:tcPr>
                                <w:p w14:paraId="064ECAEE" w14:textId="77777777" w:rsidR="00D930F3" w:rsidRDefault="00D930F3" w:rsidP="00D930F3">
                                  <w:pPr>
                                    <w:spacing w:line="360" w:lineRule="auto"/>
                                    <w:rPr>
                                      <w:bCs/>
                                      <w:lang w:bidi="si-LK"/>
                                    </w:rPr>
                                  </w:pPr>
                                </w:p>
                              </w:tc>
                              <w:tc>
                                <w:tcPr>
                                  <w:tcW w:w="744" w:type="dxa"/>
                                  <w:shd w:val="clear" w:color="auto" w:fill="4F81BD" w:themeFill="accent1"/>
                                </w:tcPr>
                                <w:p w14:paraId="17CBB6F3" w14:textId="77777777" w:rsidR="00D930F3" w:rsidRDefault="00D930F3" w:rsidP="00D930F3">
                                  <w:pPr>
                                    <w:spacing w:line="360" w:lineRule="auto"/>
                                    <w:rPr>
                                      <w:bCs/>
                                      <w:lang w:bidi="si-LK"/>
                                    </w:rPr>
                                  </w:pPr>
                                </w:p>
                              </w:tc>
                              <w:tc>
                                <w:tcPr>
                                  <w:tcW w:w="744" w:type="dxa"/>
                                  <w:shd w:val="clear" w:color="auto" w:fill="4F81BD" w:themeFill="accent1"/>
                                </w:tcPr>
                                <w:p w14:paraId="7D363B60" w14:textId="77777777" w:rsidR="00D930F3" w:rsidRDefault="00D930F3" w:rsidP="00D930F3">
                                  <w:pPr>
                                    <w:spacing w:line="360" w:lineRule="auto"/>
                                    <w:rPr>
                                      <w:bCs/>
                                      <w:lang w:bidi="si-LK"/>
                                    </w:rPr>
                                  </w:pPr>
                                </w:p>
                              </w:tc>
                              <w:tc>
                                <w:tcPr>
                                  <w:tcW w:w="744" w:type="dxa"/>
                                  <w:shd w:val="clear" w:color="auto" w:fill="auto"/>
                                </w:tcPr>
                                <w:p w14:paraId="2490CD6F" w14:textId="0469DD05" w:rsidR="00D930F3" w:rsidRDefault="00D930F3" w:rsidP="00D930F3">
                                  <w:pPr>
                                    <w:spacing w:line="360" w:lineRule="auto"/>
                                    <w:rPr>
                                      <w:bCs/>
                                      <w:lang w:bidi="si-LK"/>
                                    </w:rPr>
                                  </w:pPr>
                                </w:p>
                              </w:tc>
                            </w:tr>
                            <w:tr w:rsidR="001025EC" w14:paraId="1351AC22" w14:textId="77777777" w:rsidTr="00D930F3">
                              <w:trPr>
                                <w:trHeight w:val="470"/>
                              </w:trPr>
                              <w:tc>
                                <w:tcPr>
                                  <w:tcW w:w="2160" w:type="dxa"/>
                                  <w:tcBorders>
                                    <w:top w:val="single" w:sz="4" w:space="0" w:color="FFFFFF" w:themeColor="background1"/>
                                    <w:left w:val="single" w:sz="4" w:space="0" w:color="FFFFFF" w:themeColor="background1"/>
                                    <w:bottom w:val="single" w:sz="4" w:space="0" w:color="FFFFFF" w:themeColor="background1"/>
                                  </w:tcBorders>
                                  <w:vAlign w:val="center"/>
                                </w:tcPr>
                                <w:p w14:paraId="0988474B" w14:textId="001C59A0" w:rsidR="001025EC" w:rsidRPr="004A1061" w:rsidRDefault="001025EC" w:rsidP="00D930F3">
                                  <w:pPr>
                                    <w:rPr>
                                      <w:rFonts w:ascii="Iskoola Pota" w:hAnsi="Iskoola Pota" w:cs="Iskoola Pota"/>
                                      <w:color w:val="222222"/>
                                      <w:shd w:val="clear" w:color="auto" w:fill="FFFFFF"/>
                                    </w:rPr>
                                  </w:pPr>
                                  <w:r>
                                    <w:rPr>
                                      <w:rFonts w:ascii="Iskoola Pota" w:hAnsi="Iskoola Pota" w:cs="Iskoola Pota"/>
                                      <w:color w:val="222222"/>
                                      <w:shd w:val="clear" w:color="auto" w:fill="FFFFFF"/>
                                    </w:rPr>
                                    <w:t>Multitasking</w:t>
                                  </w:r>
                                </w:p>
                              </w:tc>
                              <w:tc>
                                <w:tcPr>
                                  <w:tcW w:w="744" w:type="dxa"/>
                                  <w:shd w:val="clear" w:color="auto" w:fill="4F81BD" w:themeFill="accent1"/>
                                </w:tcPr>
                                <w:p w14:paraId="4C23CCA8" w14:textId="77777777" w:rsidR="001025EC" w:rsidRDefault="001025EC" w:rsidP="00D930F3">
                                  <w:pPr>
                                    <w:spacing w:line="360" w:lineRule="auto"/>
                                    <w:rPr>
                                      <w:bCs/>
                                      <w:lang w:bidi="si-LK"/>
                                    </w:rPr>
                                  </w:pPr>
                                </w:p>
                              </w:tc>
                              <w:tc>
                                <w:tcPr>
                                  <w:tcW w:w="744" w:type="dxa"/>
                                  <w:shd w:val="clear" w:color="auto" w:fill="4F81BD" w:themeFill="accent1"/>
                                </w:tcPr>
                                <w:p w14:paraId="146F1CA7" w14:textId="77777777" w:rsidR="001025EC" w:rsidRDefault="001025EC" w:rsidP="00D930F3">
                                  <w:pPr>
                                    <w:spacing w:line="360" w:lineRule="auto"/>
                                    <w:rPr>
                                      <w:bCs/>
                                      <w:lang w:bidi="si-LK"/>
                                    </w:rPr>
                                  </w:pPr>
                                </w:p>
                              </w:tc>
                              <w:tc>
                                <w:tcPr>
                                  <w:tcW w:w="744" w:type="dxa"/>
                                  <w:shd w:val="clear" w:color="auto" w:fill="4F81BD" w:themeFill="accent1"/>
                                </w:tcPr>
                                <w:p w14:paraId="05AB016C" w14:textId="77777777" w:rsidR="001025EC" w:rsidRDefault="001025EC" w:rsidP="00D930F3">
                                  <w:pPr>
                                    <w:spacing w:line="360" w:lineRule="auto"/>
                                    <w:rPr>
                                      <w:bCs/>
                                      <w:lang w:bidi="si-LK"/>
                                    </w:rPr>
                                  </w:pPr>
                                </w:p>
                              </w:tc>
                              <w:tc>
                                <w:tcPr>
                                  <w:tcW w:w="744" w:type="dxa"/>
                                  <w:shd w:val="clear" w:color="auto" w:fill="4F81BD" w:themeFill="accent1"/>
                                </w:tcPr>
                                <w:p w14:paraId="0C623C0B" w14:textId="77777777" w:rsidR="001025EC" w:rsidRDefault="001025EC" w:rsidP="00D930F3">
                                  <w:pPr>
                                    <w:spacing w:line="360" w:lineRule="auto"/>
                                    <w:rPr>
                                      <w:bCs/>
                                      <w:lang w:bidi="si-LK"/>
                                    </w:rPr>
                                  </w:pPr>
                                </w:p>
                              </w:tc>
                              <w:tc>
                                <w:tcPr>
                                  <w:tcW w:w="744" w:type="dxa"/>
                                  <w:shd w:val="clear" w:color="auto" w:fill="auto"/>
                                </w:tcPr>
                                <w:p w14:paraId="2FA62121" w14:textId="77777777" w:rsidR="001025EC" w:rsidRDefault="001025EC" w:rsidP="00D930F3">
                                  <w:pPr>
                                    <w:spacing w:line="360" w:lineRule="auto"/>
                                    <w:rPr>
                                      <w:bCs/>
                                      <w:lang w:bidi="si-LK"/>
                                    </w:rPr>
                                  </w:pPr>
                                </w:p>
                              </w:tc>
                            </w:tr>
                          </w:tbl>
                          <w:p w14:paraId="62837D3A" w14:textId="77777777" w:rsidR="00643483" w:rsidRDefault="00643483" w:rsidP="00643483">
                            <w:pPr>
                              <w:spacing w:after="0" w:line="360" w:lineRule="auto"/>
                              <w:rPr>
                                <w:b/>
                                <w:lang w:bidi="si-LK"/>
                              </w:rPr>
                            </w:pPr>
                          </w:p>
                          <w:p w14:paraId="6967F34F" w14:textId="01631F19" w:rsidR="00643483" w:rsidRDefault="00643483" w:rsidP="00643483">
                            <w:pPr>
                              <w:spacing w:after="0" w:line="360" w:lineRule="auto"/>
                              <w:rPr>
                                <w:ins w:id="91" w:author="CS 2019952" w:date="2021-07-02T21:24:00Z"/>
                                <w:b/>
                                <w:lang w:bidi="si-LK"/>
                              </w:rPr>
                            </w:pPr>
                          </w:p>
                          <w:p w14:paraId="52ACC178" w14:textId="48870C0F" w:rsidR="0088396B" w:rsidRDefault="0088396B" w:rsidP="00643483">
                            <w:pPr>
                              <w:spacing w:after="0" w:line="360" w:lineRule="auto"/>
                              <w:rPr>
                                <w:ins w:id="92" w:author="CS 2019952" w:date="2021-07-02T21:24:00Z"/>
                                <w:b/>
                                <w:lang w:bidi="si-LK"/>
                              </w:rPr>
                            </w:pPr>
                          </w:p>
                          <w:p w14:paraId="7FE67D3A" w14:textId="485F1BD9" w:rsidR="0088396B" w:rsidRDefault="0088396B" w:rsidP="00643483">
                            <w:pPr>
                              <w:spacing w:after="0" w:line="360" w:lineRule="auto"/>
                              <w:rPr>
                                <w:ins w:id="93" w:author="CS 2019952" w:date="2021-07-02T21:24:00Z"/>
                                <w:b/>
                                <w:lang w:bidi="si-LK"/>
                              </w:rPr>
                            </w:pPr>
                          </w:p>
                          <w:p w14:paraId="03BC1E64" w14:textId="62E68B89" w:rsidR="0088396B" w:rsidRDefault="0088396B" w:rsidP="00643483">
                            <w:pPr>
                              <w:spacing w:after="0" w:line="360" w:lineRule="auto"/>
                              <w:rPr>
                                <w:ins w:id="94" w:author="CS 2019952" w:date="2021-07-02T21:24:00Z"/>
                                <w:b/>
                                <w:lang w:bidi="si-LK"/>
                              </w:rPr>
                            </w:pPr>
                          </w:p>
                          <w:p w14:paraId="4184033A" w14:textId="007C9699" w:rsidR="0088396B" w:rsidRDefault="0088396B" w:rsidP="00643483">
                            <w:pPr>
                              <w:spacing w:after="0" w:line="360" w:lineRule="auto"/>
                              <w:rPr>
                                <w:ins w:id="95" w:author="CS 2019952" w:date="2021-07-02T21:24:00Z"/>
                                <w:b/>
                                <w:lang w:bidi="si-LK"/>
                              </w:rPr>
                            </w:pPr>
                          </w:p>
                          <w:p w14:paraId="46AA2CD8" w14:textId="77777777" w:rsidR="0088396B" w:rsidRPr="00643483" w:rsidRDefault="0088396B" w:rsidP="00643483">
                            <w:pPr>
                              <w:spacing w:after="0" w:line="360" w:lineRule="auto"/>
                              <w:rPr>
                                <w:b/>
                                <w:lang w:bidi="si-LK"/>
                              </w:rPr>
                            </w:pPr>
                          </w:p>
                          <w:p w14:paraId="53EE045A" w14:textId="77777777" w:rsidR="00643483" w:rsidRDefault="00643483" w:rsidP="0064348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78104" id="_x0000_s1040" type="#_x0000_t202" style="position:absolute;margin-left:429.55pt;margin-top:0;width:480.75pt;height:215.4pt;z-index:251727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" filled="f" stroked="f">
                <v:textbox>
                  <w:txbxContent>
                    <w:p w14:paraId="00914F0C" w14:textId="77777777" w:rsidR="00643483" w:rsidRDefault="00643483" w:rsidP="00643483">
                      <w:pPr>
                        <w:spacing w:after="0" w:line="360" w:lineRule="auto"/>
                        <w:rPr>
                          <w:bCs/>
                          <w:lang w:bidi="si-LK"/>
                        </w:rPr>
                      </w:pPr>
                      <w:r w:rsidRPr="00643483">
                        <w:rPr>
                          <w:rFonts w:hint="cs"/>
                          <w:bCs/>
                          <w:cs/>
                          <w:lang w:bidi="si-LK"/>
                        </w:rPr>
                        <w:t>Technical</w:t>
                      </w:r>
                    </w:p>
                    <w:p w14:paraId="60977CF6" w14:textId="4AE1EABC" w:rsidR="00142EB5" w:rsidRDefault="00142EB5" w:rsidP="00643483">
                      <w:pPr>
                        <w:spacing w:after="0" w:line="360" w:lineRule="auto"/>
                        <w:rPr>
                          <w:ins w:id="96" w:author="CS 2019952" w:date="2021-07-02T21:32:00Z"/>
                        </w:rPr>
                      </w:pPr>
                      <w:ins w:id="97" w:author="CS 2019952" w:date="2021-07-02T21:31:00Z">
                        <w:r>
                          <w:tab/>
                          <w:t>Java, Python, html/CSS/JavaScript</w:t>
                        </w:r>
                      </w:ins>
                      <w:ins w:id="98" w:author="CS 2019952" w:date="2021-07-02T21:33:00Z">
                        <w:r>
                          <w:t>, SQL/MongoDB</w:t>
                        </w:r>
                      </w:ins>
                    </w:p>
                    <w:p w14:paraId="614B9324" w14:textId="5056547F" w:rsidR="0088396B" w:rsidRDefault="00142EB5" w:rsidP="00643483">
                      <w:pPr>
                        <w:spacing w:after="0" w:line="360" w:lineRule="auto"/>
                        <w:rPr>
                          <w:ins w:id="99" w:author="CS 2019952" w:date="2021-07-02T21:33:00Z"/>
                        </w:rPr>
                      </w:pPr>
                      <w:ins w:id="100" w:author="CS 2019952" w:date="2021-07-02T21:32:00Z">
                        <w:r>
                          <w:tab/>
                          <w:t>Learning Angular, Flutter and Machine Learning and Data Science from scratch</w:t>
                        </w:r>
                      </w:ins>
                    </w:p>
                    <w:p w14:paraId="1AF471AB" w14:textId="77777777" w:rsidR="00142EB5" w:rsidRPr="00142EB5" w:rsidRDefault="00142EB5" w:rsidP="00643483">
                      <w:pPr>
                        <w:spacing w:after="0" w:line="360" w:lineRule="auto"/>
                        <w:rPr>
                          <w:rPrChange w:id="101" w:author="CS 2019952" w:date="2021-07-02T21:33:00Z">
                            <w:rPr>
                              <w:b/>
                              <w:lang w:bidi="si-LK"/>
                            </w:rPr>
                          </w:rPrChange>
                        </w:rPr>
                      </w:pPr>
                    </w:p>
                    <w:p w14:paraId="7426A85C" w14:textId="77777777" w:rsidR="00643483" w:rsidRPr="00643483" w:rsidRDefault="00643483" w:rsidP="00643483">
                      <w:pPr>
                        <w:spacing w:after="0" w:line="360" w:lineRule="auto"/>
                        <w:rPr>
                          <w:bCs/>
                          <w:lang w:bidi="si-LK"/>
                        </w:rPr>
                      </w:pPr>
                      <w:r w:rsidRPr="00643483">
                        <w:rPr>
                          <w:rFonts w:hint="cs"/>
                          <w:bCs/>
                          <w:cs/>
                          <w:lang w:bidi="si-LK"/>
                        </w:rPr>
                        <w:t>Interpersonal</w:t>
                      </w:r>
                    </w:p>
                    <w:tbl>
                      <w:tblPr>
                        <w:tblStyle w:val="TableGrid"/>
                        <w:tblW w:w="5880" w:type="dxa"/>
                        <w:tblLook w:val="04A0" w:firstRow="1" w:lastRow="0" w:firstColumn="1" w:lastColumn="0" w:noHBand="0" w:noVBand="1"/>
                      </w:tblPr>
                      <w:tblGrid>
                        <w:gridCol w:w="2160"/>
                        <w:gridCol w:w="744"/>
                        <w:gridCol w:w="744"/>
                        <w:gridCol w:w="744"/>
                        <w:gridCol w:w="744"/>
                        <w:gridCol w:w="744"/>
                      </w:tblGrid>
                      <w:tr w:rsidR="00D930F3" w14:paraId="7F1FBCBF" w14:textId="77777777" w:rsidTr="00D930F3">
                        <w:trPr>
                          <w:trHeight w:val="470"/>
                        </w:trPr>
                        <w:tc>
                          <w:tcPr>
                            <w:tcW w:w="2160" w:type="dxa"/>
                            <w:tcBorders>
                              <w:top w:val="single" w:sz="4" w:space="0" w:color="FFFFFF" w:themeColor="background1"/>
                              <w:left w:val="single" w:sz="4" w:space="0" w:color="FFFFFF" w:themeColor="background1"/>
                              <w:bottom w:val="single" w:sz="4" w:space="0" w:color="FFFFFF" w:themeColor="background1"/>
                            </w:tcBorders>
                            <w:vAlign w:val="center"/>
                          </w:tcPr>
                          <w:p w14:paraId="0A15CDA8" w14:textId="77777777" w:rsidR="00D930F3" w:rsidRPr="003B56B5" w:rsidRDefault="00D930F3" w:rsidP="007A6FA8">
                            <w:pPr>
                              <w:rPr>
                                <w:b/>
                                <w:lang w:bidi="si-LK"/>
                              </w:rPr>
                            </w:pPr>
                            <w:r>
                              <w:rPr>
                                <w:rFonts w:hint="cs"/>
                                <w:b/>
                                <w:cs/>
                                <w:lang w:bidi="si-LK"/>
                              </w:rPr>
                              <w:t>Leadership</w:t>
                            </w:r>
                          </w:p>
                        </w:tc>
                        <w:tc>
                          <w:tcPr>
                            <w:tcW w:w="744" w:type="dxa"/>
                            <w:shd w:val="clear" w:color="auto" w:fill="4F81BD" w:themeFill="accent1"/>
                          </w:tcPr>
                          <w:p w14:paraId="017F5FCE" w14:textId="77777777" w:rsidR="00D930F3" w:rsidRDefault="00D930F3" w:rsidP="007A6FA8">
                            <w:pPr>
                              <w:spacing w:line="360" w:lineRule="auto"/>
                              <w:rPr>
                                <w:bCs/>
                                <w:lang w:bidi="si-LK"/>
                              </w:rPr>
                            </w:pPr>
                          </w:p>
                        </w:tc>
                        <w:tc>
                          <w:tcPr>
                            <w:tcW w:w="744" w:type="dxa"/>
                            <w:shd w:val="clear" w:color="auto" w:fill="4F81BD" w:themeFill="accent1"/>
                          </w:tcPr>
                          <w:p w14:paraId="0E8B170A" w14:textId="77777777" w:rsidR="00D930F3" w:rsidRDefault="00D930F3" w:rsidP="007A6FA8">
                            <w:pPr>
                              <w:spacing w:line="360" w:lineRule="auto"/>
                              <w:rPr>
                                <w:bCs/>
                                <w:lang w:bidi="si-LK"/>
                              </w:rPr>
                            </w:pPr>
                          </w:p>
                        </w:tc>
                        <w:tc>
                          <w:tcPr>
                            <w:tcW w:w="744" w:type="dxa"/>
                            <w:shd w:val="clear" w:color="auto" w:fill="4F81BD" w:themeFill="accent1"/>
                          </w:tcPr>
                          <w:p w14:paraId="08FF8CC4" w14:textId="77777777" w:rsidR="00D930F3" w:rsidRDefault="00D930F3" w:rsidP="007A6FA8">
                            <w:pPr>
                              <w:spacing w:line="360" w:lineRule="auto"/>
                              <w:rPr>
                                <w:bCs/>
                                <w:lang w:bidi="si-LK"/>
                              </w:rPr>
                            </w:pPr>
                          </w:p>
                        </w:tc>
                        <w:tc>
                          <w:tcPr>
                            <w:tcW w:w="744" w:type="dxa"/>
                            <w:shd w:val="clear" w:color="auto" w:fill="4F81BD" w:themeFill="accent1"/>
                          </w:tcPr>
                          <w:p w14:paraId="4EC7E7AC" w14:textId="77777777" w:rsidR="00D930F3" w:rsidRDefault="00D930F3" w:rsidP="007A6FA8">
                            <w:pPr>
                              <w:spacing w:line="360" w:lineRule="auto"/>
                              <w:rPr>
                                <w:bCs/>
                                <w:lang w:bidi="si-LK"/>
                              </w:rPr>
                            </w:pPr>
                          </w:p>
                        </w:tc>
                        <w:tc>
                          <w:tcPr>
                            <w:tcW w:w="744" w:type="dxa"/>
                            <w:shd w:val="clear" w:color="auto" w:fill="auto"/>
                          </w:tcPr>
                          <w:p w14:paraId="660F96F9" w14:textId="5351605A" w:rsidR="00D930F3" w:rsidRDefault="00D930F3" w:rsidP="007A6FA8">
                            <w:pPr>
                              <w:spacing w:line="360" w:lineRule="auto"/>
                              <w:rPr>
                                <w:bCs/>
                                <w:lang w:bidi="si-LK"/>
                              </w:rPr>
                            </w:pPr>
                          </w:p>
                        </w:tc>
                      </w:tr>
                      <w:tr w:rsidR="00D930F3" w14:paraId="3939D1CB" w14:textId="77777777" w:rsidTr="00D930F3">
                        <w:trPr>
                          <w:trHeight w:val="470"/>
                        </w:trPr>
                        <w:tc>
                          <w:tcPr>
                            <w:tcW w:w="2160" w:type="dxa"/>
                            <w:tcBorders>
                              <w:top w:val="single" w:sz="4" w:space="0" w:color="FFFFFF" w:themeColor="background1"/>
                              <w:left w:val="single" w:sz="4" w:space="0" w:color="FFFFFF" w:themeColor="background1"/>
                              <w:bottom w:val="single" w:sz="4" w:space="0" w:color="FFFFFF" w:themeColor="background1"/>
                            </w:tcBorders>
                            <w:vAlign w:val="center"/>
                          </w:tcPr>
                          <w:p w14:paraId="7F98F9F9" w14:textId="3797CF09" w:rsidR="00D930F3" w:rsidRPr="003B56B5" w:rsidRDefault="00D930F3" w:rsidP="007A6FA8">
                            <w:pPr>
                              <w:rPr>
                                <w:b/>
                                <w:lang w:bidi="si-LK"/>
                              </w:rPr>
                            </w:pPr>
                            <w:r>
                              <w:rPr>
                                <w:rFonts w:hint="cs"/>
                                <w:b/>
                                <w:cs/>
                                <w:lang w:bidi="si-LK"/>
                              </w:rPr>
                              <w:t>Team Working</w:t>
                            </w:r>
                          </w:p>
                        </w:tc>
                        <w:tc>
                          <w:tcPr>
                            <w:tcW w:w="744" w:type="dxa"/>
                            <w:shd w:val="clear" w:color="auto" w:fill="4F81BD" w:themeFill="accent1"/>
                          </w:tcPr>
                          <w:p w14:paraId="2ABAB8C6" w14:textId="77777777" w:rsidR="00D930F3" w:rsidRDefault="00D930F3" w:rsidP="007A6FA8">
                            <w:pPr>
                              <w:spacing w:line="360" w:lineRule="auto"/>
                              <w:rPr>
                                <w:bCs/>
                                <w:lang w:bidi="si-LK"/>
                              </w:rPr>
                            </w:pPr>
                          </w:p>
                        </w:tc>
                        <w:tc>
                          <w:tcPr>
                            <w:tcW w:w="744" w:type="dxa"/>
                            <w:shd w:val="clear" w:color="auto" w:fill="4F81BD" w:themeFill="accent1"/>
                          </w:tcPr>
                          <w:p w14:paraId="584F4C62" w14:textId="77777777" w:rsidR="00D930F3" w:rsidRDefault="00D930F3" w:rsidP="007A6FA8">
                            <w:pPr>
                              <w:spacing w:line="360" w:lineRule="auto"/>
                              <w:rPr>
                                <w:bCs/>
                                <w:lang w:bidi="si-LK"/>
                              </w:rPr>
                            </w:pPr>
                          </w:p>
                        </w:tc>
                        <w:tc>
                          <w:tcPr>
                            <w:tcW w:w="744" w:type="dxa"/>
                            <w:shd w:val="clear" w:color="auto" w:fill="4F81BD" w:themeFill="accent1"/>
                          </w:tcPr>
                          <w:p w14:paraId="75323E3D" w14:textId="77777777" w:rsidR="00D930F3" w:rsidRDefault="00D930F3" w:rsidP="007A6FA8">
                            <w:pPr>
                              <w:spacing w:line="360" w:lineRule="auto"/>
                              <w:rPr>
                                <w:bCs/>
                                <w:lang w:bidi="si-LK"/>
                              </w:rPr>
                            </w:pPr>
                          </w:p>
                        </w:tc>
                        <w:tc>
                          <w:tcPr>
                            <w:tcW w:w="744" w:type="dxa"/>
                            <w:shd w:val="clear" w:color="auto" w:fill="4F81BD" w:themeFill="accent1"/>
                          </w:tcPr>
                          <w:p w14:paraId="238AA6EB" w14:textId="77777777" w:rsidR="00D930F3" w:rsidRDefault="00D930F3" w:rsidP="007A6FA8">
                            <w:pPr>
                              <w:spacing w:line="360" w:lineRule="auto"/>
                              <w:rPr>
                                <w:bCs/>
                                <w:lang w:bidi="si-LK"/>
                              </w:rPr>
                            </w:pPr>
                          </w:p>
                        </w:tc>
                        <w:tc>
                          <w:tcPr>
                            <w:tcW w:w="744" w:type="dxa"/>
                            <w:shd w:val="clear" w:color="auto" w:fill="4F81BD" w:themeFill="accent1"/>
                          </w:tcPr>
                          <w:p w14:paraId="1932497C" w14:textId="7BB971BF" w:rsidR="00D930F3" w:rsidRDefault="00D930F3" w:rsidP="007A6FA8">
                            <w:pPr>
                              <w:spacing w:line="360" w:lineRule="auto"/>
                              <w:rPr>
                                <w:bCs/>
                                <w:lang w:bidi="si-LK"/>
                              </w:rPr>
                            </w:pPr>
                          </w:p>
                        </w:tc>
                      </w:tr>
                      <w:tr w:rsidR="00D930F3" w14:paraId="6225E307" w14:textId="77777777" w:rsidTr="00D930F3">
                        <w:trPr>
                          <w:trHeight w:val="470"/>
                        </w:trPr>
                        <w:tc>
                          <w:tcPr>
                            <w:tcW w:w="2160" w:type="dxa"/>
                            <w:tcBorders>
                              <w:top w:val="single" w:sz="4" w:space="0" w:color="FFFFFF" w:themeColor="background1"/>
                              <w:left w:val="single" w:sz="4" w:space="0" w:color="FFFFFF" w:themeColor="background1"/>
                              <w:bottom w:val="single" w:sz="4" w:space="0" w:color="FFFFFF" w:themeColor="background1"/>
                            </w:tcBorders>
                            <w:vAlign w:val="center"/>
                          </w:tcPr>
                          <w:p w14:paraId="7A3237FA" w14:textId="0E3D6826" w:rsidR="00D930F3" w:rsidRPr="004A1061" w:rsidRDefault="00D930F3" w:rsidP="00D930F3">
                            <w:pPr>
                              <w:rPr>
                                <w:rFonts w:ascii="Iskoola Pota" w:hAnsi="Iskoola Pota" w:cs="Iskoola Pota"/>
                                <w:b/>
                                <w:lang w:bidi="si-LK"/>
                              </w:rPr>
                            </w:pPr>
                            <w:r w:rsidRPr="004A1061">
                              <w:rPr>
                                <w:rFonts w:ascii="Iskoola Pota" w:hAnsi="Iskoola Pota" w:cs="Iskoola Pota"/>
                                <w:color w:val="222222"/>
                                <w:shd w:val="clear" w:color="auto" w:fill="FFFFFF"/>
                              </w:rPr>
                              <w:t>Active listening</w:t>
                            </w:r>
                          </w:p>
                        </w:tc>
                        <w:tc>
                          <w:tcPr>
                            <w:tcW w:w="744" w:type="dxa"/>
                            <w:shd w:val="clear" w:color="auto" w:fill="4F81BD" w:themeFill="accent1"/>
                          </w:tcPr>
                          <w:p w14:paraId="739A6CDA" w14:textId="77777777" w:rsidR="00D930F3" w:rsidRDefault="00D930F3" w:rsidP="00D930F3">
                            <w:pPr>
                              <w:spacing w:line="360" w:lineRule="auto"/>
                              <w:rPr>
                                <w:bCs/>
                                <w:lang w:bidi="si-LK"/>
                              </w:rPr>
                            </w:pPr>
                          </w:p>
                        </w:tc>
                        <w:tc>
                          <w:tcPr>
                            <w:tcW w:w="744" w:type="dxa"/>
                            <w:shd w:val="clear" w:color="auto" w:fill="4F81BD" w:themeFill="accent1"/>
                          </w:tcPr>
                          <w:p w14:paraId="064ECAEE" w14:textId="77777777" w:rsidR="00D930F3" w:rsidRDefault="00D930F3" w:rsidP="00D930F3">
                            <w:pPr>
                              <w:spacing w:line="360" w:lineRule="auto"/>
                              <w:rPr>
                                <w:bCs/>
                                <w:lang w:bidi="si-LK"/>
                              </w:rPr>
                            </w:pPr>
                          </w:p>
                        </w:tc>
                        <w:tc>
                          <w:tcPr>
                            <w:tcW w:w="744" w:type="dxa"/>
                            <w:shd w:val="clear" w:color="auto" w:fill="4F81BD" w:themeFill="accent1"/>
                          </w:tcPr>
                          <w:p w14:paraId="17CBB6F3" w14:textId="77777777" w:rsidR="00D930F3" w:rsidRDefault="00D930F3" w:rsidP="00D930F3">
                            <w:pPr>
                              <w:spacing w:line="360" w:lineRule="auto"/>
                              <w:rPr>
                                <w:bCs/>
                                <w:lang w:bidi="si-LK"/>
                              </w:rPr>
                            </w:pPr>
                          </w:p>
                        </w:tc>
                        <w:tc>
                          <w:tcPr>
                            <w:tcW w:w="744" w:type="dxa"/>
                            <w:shd w:val="clear" w:color="auto" w:fill="4F81BD" w:themeFill="accent1"/>
                          </w:tcPr>
                          <w:p w14:paraId="7D363B60" w14:textId="77777777" w:rsidR="00D930F3" w:rsidRDefault="00D930F3" w:rsidP="00D930F3">
                            <w:pPr>
                              <w:spacing w:line="360" w:lineRule="auto"/>
                              <w:rPr>
                                <w:bCs/>
                                <w:lang w:bidi="si-LK"/>
                              </w:rPr>
                            </w:pPr>
                          </w:p>
                        </w:tc>
                        <w:tc>
                          <w:tcPr>
                            <w:tcW w:w="744" w:type="dxa"/>
                            <w:shd w:val="clear" w:color="auto" w:fill="auto"/>
                          </w:tcPr>
                          <w:p w14:paraId="2490CD6F" w14:textId="0469DD05" w:rsidR="00D930F3" w:rsidRDefault="00D930F3" w:rsidP="00D930F3">
                            <w:pPr>
                              <w:spacing w:line="360" w:lineRule="auto"/>
                              <w:rPr>
                                <w:bCs/>
                                <w:lang w:bidi="si-LK"/>
                              </w:rPr>
                            </w:pPr>
                          </w:p>
                        </w:tc>
                      </w:tr>
                      <w:tr w:rsidR="001025EC" w14:paraId="1351AC22" w14:textId="77777777" w:rsidTr="00D930F3">
                        <w:trPr>
                          <w:trHeight w:val="470"/>
                        </w:trPr>
                        <w:tc>
                          <w:tcPr>
                            <w:tcW w:w="2160" w:type="dxa"/>
                            <w:tcBorders>
                              <w:top w:val="single" w:sz="4" w:space="0" w:color="FFFFFF" w:themeColor="background1"/>
                              <w:left w:val="single" w:sz="4" w:space="0" w:color="FFFFFF" w:themeColor="background1"/>
                              <w:bottom w:val="single" w:sz="4" w:space="0" w:color="FFFFFF" w:themeColor="background1"/>
                            </w:tcBorders>
                            <w:vAlign w:val="center"/>
                          </w:tcPr>
                          <w:p w14:paraId="0988474B" w14:textId="001C59A0" w:rsidR="001025EC" w:rsidRPr="004A1061" w:rsidRDefault="001025EC" w:rsidP="00D930F3">
                            <w:pPr>
                              <w:rPr>
                                <w:rFonts w:ascii="Iskoola Pota" w:hAnsi="Iskoola Pota" w:cs="Iskoola Pota"/>
                                <w:color w:val="222222"/>
                                <w:shd w:val="clear" w:color="auto" w:fill="FFFFFF"/>
                              </w:rPr>
                            </w:pPr>
                            <w:r>
                              <w:rPr>
                                <w:rFonts w:ascii="Iskoola Pota" w:hAnsi="Iskoola Pota" w:cs="Iskoola Pota"/>
                                <w:color w:val="222222"/>
                                <w:shd w:val="clear" w:color="auto" w:fill="FFFFFF"/>
                              </w:rPr>
                              <w:t>Multitasking</w:t>
                            </w:r>
                          </w:p>
                        </w:tc>
                        <w:tc>
                          <w:tcPr>
                            <w:tcW w:w="744" w:type="dxa"/>
                            <w:shd w:val="clear" w:color="auto" w:fill="4F81BD" w:themeFill="accent1"/>
                          </w:tcPr>
                          <w:p w14:paraId="4C23CCA8" w14:textId="77777777" w:rsidR="001025EC" w:rsidRDefault="001025EC" w:rsidP="00D930F3">
                            <w:pPr>
                              <w:spacing w:line="360" w:lineRule="auto"/>
                              <w:rPr>
                                <w:bCs/>
                                <w:lang w:bidi="si-LK"/>
                              </w:rPr>
                            </w:pPr>
                          </w:p>
                        </w:tc>
                        <w:tc>
                          <w:tcPr>
                            <w:tcW w:w="744" w:type="dxa"/>
                            <w:shd w:val="clear" w:color="auto" w:fill="4F81BD" w:themeFill="accent1"/>
                          </w:tcPr>
                          <w:p w14:paraId="146F1CA7" w14:textId="77777777" w:rsidR="001025EC" w:rsidRDefault="001025EC" w:rsidP="00D930F3">
                            <w:pPr>
                              <w:spacing w:line="360" w:lineRule="auto"/>
                              <w:rPr>
                                <w:bCs/>
                                <w:lang w:bidi="si-LK"/>
                              </w:rPr>
                            </w:pPr>
                          </w:p>
                        </w:tc>
                        <w:tc>
                          <w:tcPr>
                            <w:tcW w:w="744" w:type="dxa"/>
                            <w:shd w:val="clear" w:color="auto" w:fill="4F81BD" w:themeFill="accent1"/>
                          </w:tcPr>
                          <w:p w14:paraId="05AB016C" w14:textId="77777777" w:rsidR="001025EC" w:rsidRDefault="001025EC" w:rsidP="00D930F3">
                            <w:pPr>
                              <w:spacing w:line="360" w:lineRule="auto"/>
                              <w:rPr>
                                <w:bCs/>
                                <w:lang w:bidi="si-LK"/>
                              </w:rPr>
                            </w:pPr>
                          </w:p>
                        </w:tc>
                        <w:tc>
                          <w:tcPr>
                            <w:tcW w:w="744" w:type="dxa"/>
                            <w:shd w:val="clear" w:color="auto" w:fill="4F81BD" w:themeFill="accent1"/>
                          </w:tcPr>
                          <w:p w14:paraId="0C623C0B" w14:textId="77777777" w:rsidR="001025EC" w:rsidRDefault="001025EC" w:rsidP="00D930F3">
                            <w:pPr>
                              <w:spacing w:line="360" w:lineRule="auto"/>
                              <w:rPr>
                                <w:bCs/>
                                <w:lang w:bidi="si-LK"/>
                              </w:rPr>
                            </w:pPr>
                          </w:p>
                        </w:tc>
                        <w:tc>
                          <w:tcPr>
                            <w:tcW w:w="744" w:type="dxa"/>
                            <w:shd w:val="clear" w:color="auto" w:fill="auto"/>
                          </w:tcPr>
                          <w:p w14:paraId="2FA62121" w14:textId="77777777" w:rsidR="001025EC" w:rsidRDefault="001025EC" w:rsidP="00D930F3">
                            <w:pPr>
                              <w:spacing w:line="360" w:lineRule="auto"/>
                              <w:rPr>
                                <w:bCs/>
                                <w:lang w:bidi="si-LK"/>
                              </w:rPr>
                            </w:pPr>
                          </w:p>
                        </w:tc>
                      </w:tr>
                    </w:tbl>
                    <w:p w14:paraId="62837D3A" w14:textId="77777777" w:rsidR="00643483" w:rsidRDefault="00643483" w:rsidP="00643483">
                      <w:pPr>
                        <w:spacing w:after="0" w:line="360" w:lineRule="auto"/>
                        <w:rPr>
                          <w:b/>
                          <w:lang w:bidi="si-LK"/>
                        </w:rPr>
                      </w:pPr>
                    </w:p>
                    <w:p w14:paraId="6967F34F" w14:textId="01631F19" w:rsidR="00643483" w:rsidRDefault="00643483" w:rsidP="00643483">
                      <w:pPr>
                        <w:spacing w:after="0" w:line="360" w:lineRule="auto"/>
                        <w:rPr>
                          <w:ins w:id="102" w:author="CS 2019952" w:date="2021-07-02T21:24:00Z"/>
                          <w:b/>
                          <w:lang w:bidi="si-LK"/>
                        </w:rPr>
                      </w:pPr>
                    </w:p>
                    <w:p w14:paraId="52ACC178" w14:textId="48870C0F" w:rsidR="0088396B" w:rsidRDefault="0088396B" w:rsidP="00643483">
                      <w:pPr>
                        <w:spacing w:after="0" w:line="360" w:lineRule="auto"/>
                        <w:rPr>
                          <w:ins w:id="103" w:author="CS 2019952" w:date="2021-07-02T21:24:00Z"/>
                          <w:b/>
                          <w:lang w:bidi="si-LK"/>
                        </w:rPr>
                      </w:pPr>
                    </w:p>
                    <w:p w14:paraId="7FE67D3A" w14:textId="485F1BD9" w:rsidR="0088396B" w:rsidRDefault="0088396B" w:rsidP="00643483">
                      <w:pPr>
                        <w:spacing w:after="0" w:line="360" w:lineRule="auto"/>
                        <w:rPr>
                          <w:ins w:id="104" w:author="CS 2019952" w:date="2021-07-02T21:24:00Z"/>
                          <w:b/>
                          <w:lang w:bidi="si-LK"/>
                        </w:rPr>
                      </w:pPr>
                    </w:p>
                    <w:p w14:paraId="03BC1E64" w14:textId="62E68B89" w:rsidR="0088396B" w:rsidRDefault="0088396B" w:rsidP="00643483">
                      <w:pPr>
                        <w:spacing w:after="0" w:line="360" w:lineRule="auto"/>
                        <w:rPr>
                          <w:ins w:id="105" w:author="CS 2019952" w:date="2021-07-02T21:24:00Z"/>
                          <w:b/>
                          <w:lang w:bidi="si-LK"/>
                        </w:rPr>
                      </w:pPr>
                    </w:p>
                    <w:p w14:paraId="4184033A" w14:textId="007C9699" w:rsidR="0088396B" w:rsidRDefault="0088396B" w:rsidP="00643483">
                      <w:pPr>
                        <w:spacing w:after="0" w:line="360" w:lineRule="auto"/>
                        <w:rPr>
                          <w:ins w:id="106" w:author="CS 2019952" w:date="2021-07-02T21:24:00Z"/>
                          <w:b/>
                          <w:lang w:bidi="si-LK"/>
                        </w:rPr>
                      </w:pPr>
                    </w:p>
                    <w:p w14:paraId="46AA2CD8" w14:textId="77777777" w:rsidR="0088396B" w:rsidRPr="00643483" w:rsidRDefault="0088396B" w:rsidP="00643483">
                      <w:pPr>
                        <w:spacing w:after="0" w:line="360" w:lineRule="auto"/>
                        <w:rPr>
                          <w:b/>
                          <w:lang w:bidi="si-LK"/>
                        </w:rPr>
                      </w:pPr>
                    </w:p>
                    <w:p w14:paraId="53EE045A" w14:textId="77777777" w:rsidR="00643483" w:rsidRDefault="00643483" w:rsidP="00643483"/>
                  </w:txbxContent>
                </v:textbox>
                <w10:wrap type="topAndBottom" anchorx="margin"/>
              </v:shape>
            </w:pict>
          </mc:Fallback>
        </mc:AlternateContent>
      </w:r>
      <w:r>
        <w:rPr>
          <w:noProof/>
          <w:sz w:val="28"/>
          <w:lang w:bidi="si-LK"/>
        </w:rPr>
        <mc:AlternateContent>
          <mc:Choice Requires="wps">
            <w:drawing>
              <wp:anchor distT="0" distB="0" distL="114300" distR="114300" simplePos="0" relativeHeight="251746304" behindDoc="0" locked="0" layoutInCell="1" allowOverlap="1" wp14:anchorId="77D166C5" wp14:editId="742D7A53">
                <wp:simplePos x="0" y="0"/>
                <wp:positionH relativeFrom="margin">
                  <wp:align>center</wp:align>
                </wp:positionH>
                <wp:positionV relativeFrom="paragraph">
                  <wp:posOffset>-661670</wp:posOffset>
                </wp:positionV>
                <wp:extent cx="6567661" cy="266700"/>
                <wp:effectExtent l="0" t="0" r="24130" b="19050"/>
                <wp:wrapNone/>
                <wp:docPr id="50" name="Text Box 50"/>
                <wp:cNvGraphicFramePr/>
                <a:graphic xmlns:a="http://schemas.openxmlformats.org/drawingml/2006/main">
                  <a:graphicData uri="http://schemas.microsoft.com/office/word/2010/wordprocessingShape">
                    <wps:wsp>
                      <wps:cNvSpPr txBox="1"/>
                      <wps:spPr>
                        <a:xfrm>
                          <a:off x="0" y="0"/>
                          <a:ext cx="6567661" cy="266700"/>
                        </a:xfrm>
                        <a:prstGeom prst="rect">
                          <a:avLst/>
                        </a:prstGeom>
                        <a:solidFill>
                          <a:schemeClr val="tx2">
                            <a:lumMod val="75000"/>
                          </a:schemeClr>
                        </a:solidFill>
                        <a:ln w="6350">
                          <a:solidFill>
                            <a:prstClr val="black"/>
                          </a:solidFill>
                        </a:ln>
                      </wps:spPr>
                      <wps:txbx>
                        <w:txbxContent>
                          <w:p w14:paraId="0E318867" w14:textId="619F9E99" w:rsidR="00D30614" w:rsidRPr="00D30614" w:rsidRDefault="00E575AE">
                            <w:pPr>
                              <w:rPr>
                                <w:rFonts w:asciiTheme="majorHAnsi" w:hAnsiTheme="majorHAnsi"/>
                                <w:b/>
                                <w:bCs/>
                              </w:rPr>
                            </w:pPr>
                            <w:r w:rsidRPr="00B941FE">
                              <w:rPr>
                                <w:rFonts w:asciiTheme="majorHAnsi" w:hAnsiTheme="majorHAnsi"/>
                                <w:b/>
                                <w:bCs/>
                              </w:rPr>
                              <w:t>Skills</w:t>
                            </w:r>
                            <w:r>
                              <w:rPr>
                                <w:rFonts w:asciiTheme="majorHAnsi" w:hAnsiTheme="majorHAnsi"/>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D166C5" id="Text Box 50" o:spid="_x0000_s1041" type="#_x0000_t202" style="position:absolute;margin-left:0;margin-top:-52.1pt;width:517.15pt;height:21pt;z-index:2517463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" fillcolor="#17365d [2415]" strokeweight=".5pt">
                <v:textbox>
                  <w:txbxContent>
                    <w:p w14:paraId="0E318867" w14:textId="619F9E99" w:rsidR="00D30614" w:rsidRPr="00D30614" w:rsidRDefault="00E575AE">
                      <w:pPr>
                        <w:rPr>
                          <w:rFonts w:asciiTheme="majorHAnsi" w:hAnsiTheme="majorHAnsi"/>
                          <w:b/>
                          <w:bCs/>
                        </w:rPr>
                      </w:pPr>
                      <w:r w:rsidRPr="00B941FE">
                        <w:rPr>
                          <w:rFonts w:asciiTheme="majorHAnsi" w:hAnsiTheme="majorHAnsi"/>
                          <w:b/>
                          <w:bCs/>
                        </w:rPr>
                        <w:t>Skills</w:t>
                      </w:r>
                      <w:r>
                        <w:rPr>
                          <w:rFonts w:asciiTheme="majorHAnsi" w:hAnsiTheme="majorHAnsi"/>
                          <w:b/>
                          <w:bCs/>
                        </w:rPr>
                        <w:t>:</w:t>
                      </w:r>
                    </w:p>
                  </w:txbxContent>
                </v:textbox>
                <w10:wrap anchorx="margin"/>
              </v:shape>
            </w:pict>
          </mc:Fallback>
        </mc:AlternateContent>
      </w:r>
    </w:p>
    <w:p w14:paraId="0A9F79C1" w14:textId="5792400E" w:rsidR="0088396B" w:rsidRDefault="00142EB5" w:rsidP="00847ECF">
      <w:pPr>
        <w:spacing w:before="240" w:after="0"/>
        <w:rPr>
          <w:ins w:id="107" w:author="CS 2019952" w:date="2021-07-02T21:25:00Z"/>
          <w:rFonts w:asciiTheme="majorHAnsi" w:hAnsiTheme="majorHAnsi"/>
          <w:b/>
          <w:sz w:val="24"/>
        </w:rPr>
      </w:pPr>
      <w:r>
        <w:rPr>
          <w:noProof/>
          <w:lang w:bidi="si-LK"/>
        </w:rPr>
        <mc:AlternateContent>
          <mc:Choice Requires="wps">
            <w:drawing>
              <wp:anchor distT="0" distB="0" distL="114300" distR="114300" simplePos="0" relativeHeight="251748352" behindDoc="0" locked="0" layoutInCell="1" allowOverlap="1" wp14:anchorId="7F4C1AA2" wp14:editId="25619FF5">
                <wp:simplePos x="0" y="0"/>
                <wp:positionH relativeFrom="margin">
                  <wp:align>center</wp:align>
                </wp:positionH>
                <wp:positionV relativeFrom="paragraph">
                  <wp:posOffset>158750</wp:posOffset>
                </wp:positionV>
                <wp:extent cx="6567170" cy="274320"/>
                <wp:effectExtent l="0" t="0" r="5080" b="0"/>
                <wp:wrapNone/>
                <wp:docPr id="52" name="Text Box 52"/>
                <wp:cNvGraphicFramePr/>
                <a:graphic xmlns:a="http://schemas.openxmlformats.org/drawingml/2006/main">
                  <a:graphicData uri="http://schemas.microsoft.com/office/word/2010/wordprocessingShape">
                    <wps:wsp>
                      <wps:cNvSpPr txBox="1"/>
                      <wps:spPr>
                        <a:xfrm>
                          <a:off x="0" y="0"/>
                          <a:ext cx="6567170" cy="274320"/>
                        </a:xfrm>
                        <a:prstGeom prst="rect">
                          <a:avLst/>
                        </a:prstGeom>
                        <a:solidFill>
                          <a:schemeClr val="tx2">
                            <a:lumMod val="75000"/>
                          </a:schemeClr>
                        </a:solidFill>
                        <a:ln w="6350">
                          <a:noFill/>
                        </a:ln>
                      </wps:spPr>
                      <wps:txbx>
                        <w:txbxContent>
                          <w:p w14:paraId="0527E1AA" w14:textId="62CC378A" w:rsidR="009E4B3F" w:rsidRPr="009E4B3F" w:rsidRDefault="00AA2957">
                            <w:pPr>
                              <w:rPr>
                                <w:rFonts w:asciiTheme="majorHAnsi" w:hAnsiTheme="majorHAnsi"/>
                                <w:b/>
                                <w:bCs/>
                              </w:rPr>
                            </w:pPr>
                            <w:ins w:id="108" w:author="CS 2019952" w:date="2021-07-03T00:39:00Z">
                              <w:r>
                                <w:rPr>
                                  <w:rFonts w:asciiTheme="majorHAnsi" w:hAnsiTheme="majorHAnsi"/>
                                  <w:b/>
                                  <w:bCs/>
                                </w:rPr>
                                <w:t xml:space="preserve">Projects </w:t>
                              </w:r>
                            </w:ins>
                            <w:r w:rsidR="009E4B3F" w:rsidRPr="009E4B3F">
                              <w:rPr>
                                <w:rFonts w:asciiTheme="majorHAnsi" w:hAnsiTheme="majorHAnsi"/>
                                <w:b/>
                                <w:bCs/>
                              </w:rPr>
                              <w:t xml:space="preserve">Other IT Related </w:t>
                            </w:r>
                            <w:r w:rsidR="000C3EA8" w:rsidRPr="009E4B3F">
                              <w:rPr>
                                <w:rFonts w:asciiTheme="majorHAnsi" w:hAnsiTheme="majorHAnsi"/>
                                <w:b/>
                                <w:bCs/>
                              </w:rPr>
                              <w:t>Courses: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4C1AA2" id="Text Box 52" o:spid="_x0000_s1042" type="#_x0000_t202" style="position:absolute;margin-left:0;margin-top:12.5pt;width:517.1pt;height:21.6pt;z-index:2517483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" fillcolor="#17365d [2415]" stroked="f" strokeweight=".5pt">
                <v:textbox>
                  <w:txbxContent>
                    <w:p w14:paraId="0527E1AA" w14:textId="62CC378A" w:rsidR="009E4B3F" w:rsidRPr="009E4B3F" w:rsidRDefault="00AA2957">
                      <w:pPr>
                        <w:rPr>
                          <w:rFonts w:asciiTheme="majorHAnsi" w:hAnsiTheme="majorHAnsi"/>
                          <w:b/>
                          <w:bCs/>
                        </w:rPr>
                      </w:pPr>
                      <w:ins w:id="127" w:author="CS 2019952" w:date="2021-07-03T00:39:00Z">
                        <w:r>
                          <w:rPr>
                            <w:rFonts w:asciiTheme="majorHAnsi" w:hAnsiTheme="majorHAnsi"/>
                            <w:b/>
                            <w:bCs/>
                          </w:rPr>
                          <w:t xml:space="preserve">Projects </w:t>
                        </w:r>
                      </w:ins>
                      <w:r w:rsidR="009E4B3F" w:rsidRPr="009E4B3F">
                        <w:rPr>
                          <w:rFonts w:asciiTheme="majorHAnsi" w:hAnsiTheme="majorHAnsi"/>
                          <w:b/>
                          <w:bCs/>
                        </w:rPr>
                        <w:t xml:space="preserve">Other IT Related </w:t>
                      </w:r>
                      <w:r w:rsidR="000C3EA8" w:rsidRPr="009E4B3F">
                        <w:rPr>
                          <w:rFonts w:asciiTheme="majorHAnsi" w:hAnsiTheme="majorHAnsi"/>
                          <w:b/>
                          <w:bCs/>
                        </w:rPr>
                        <w:t>Courses:</w:t>
                      </w:r>
                    </w:p>
                  </w:txbxContent>
                </v:textbox>
                <w10:wrap anchorx="margin"/>
              </v:shape>
            </w:pict>
          </mc:Fallback>
        </mc:AlternateContent>
      </w:r>
    </w:p>
    <w:p w14:paraId="7FFFE6B1" w14:textId="20B0455C" w:rsidR="0088396B" w:rsidRDefault="00142EB5" w:rsidP="00847ECF">
      <w:pPr>
        <w:spacing w:before="240" w:after="0"/>
        <w:rPr>
          <w:ins w:id="109" w:author="CS 2019952" w:date="2021-07-02T21:25:00Z"/>
          <w:rFonts w:asciiTheme="majorHAnsi" w:hAnsiTheme="majorHAnsi"/>
          <w:b/>
          <w:sz w:val="24"/>
        </w:rPr>
      </w:pPr>
      <w:r>
        <w:rPr>
          <w:noProof/>
          <w:lang w:bidi="si-LK"/>
        </w:rPr>
        <mc:AlternateContent>
          <mc:Choice Requires="wps">
            <w:drawing>
              <wp:anchor distT="0" distB="0" distL="114300" distR="114300" simplePos="0" relativeHeight="251749376" behindDoc="0" locked="0" layoutInCell="1" allowOverlap="1" wp14:anchorId="1FC4EAD7" wp14:editId="5A5F9F91">
                <wp:simplePos x="0" y="0"/>
                <wp:positionH relativeFrom="margin">
                  <wp:align>center</wp:align>
                </wp:positionH>
                <wp:positionV relativeFrom="paragraph">
                  <wp:posOffset>76835</wp:posOffset>
                </wp:positionV>
                <wp:extent cx="6567170" cy="528066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6567170" cy="5280660"/>
                        </a:xfrm>
                        <a:prstGeom prst="rect">
                          <a:avLst/>
                        </a:prstGeom>
                        <a:noFill/>
                        <a:ln w="6350">
                          <a:noFill/>
                        </a:ln>
                      </wps:spPr>
                      <wps:txbx>
                        <w:txbxContent>
                          <w:p w14:paraId="73EF949D" w14:textId="1AFDFC2A" w:rsidR="00BE305D" w:rsidRPr="009B6B9B" w:rsidRDefault="00155BF9">
                            <w:pPr>
                              <w:pStyle w:val="ListParagraph"/>
                              <w:numPr>
                                <w:ilvl w:val="0"/>
                                <w:numId w:val="20"/>
                              </w:numPr>
                              <w:shd w:val="clear" w:color="auto" w:fill="FFFFFF"/>
                              <w:spacing w:after="0" w:line="450" w:lineRule="atLeast"/>
                              <w:rPr>
                                <w:ins w:id="110" w:author="Saranga Kumarapeli" w:date="2020-09-23T18:21:00Z"/>
                                <w:rFonts w:eastAsia="Times New Roman" w:cstheme="minorHAnsi"/>
                                <w:color w:val="1F1F1F"/>
                                <w:rPrChange w:id="111" w:author="Saranga Kumarapeli" w:date="2020-10-14T18:25:00Z">
                                  <w:rPr>
                                    <w:ins w:id="112" w:author="Saranga Kumarapeli" w:date="2020-09-23T18:21:00Z"/>
                                  </w:rPr>
                                </w:rPrChange>
                              </w:rPr>
                            </w:pPr>
                            <w:ins w:id="113" w:author="Saranga Kumarapeli" w:date="2021-01-26T12:02:00Z">
                              <w:r>
                                <w:fldChar w:fldCharType="begin"/>
                              </w:r>
                              <w:r>
                                <w:instrText xml:space="preserve"> HYPERLINK "https://www.coursera.org/account/accomplishments/verify/CAM5SVHG456V" </w:instrText>
                              </w:r>
                              <w:r>
                                <w:fldChar w:fldCharType="separate"/>
                              </w:r>
                              <w:r w:rsidR="00445913" w:rsidRPr="00155BF9">
                                <w:rPr>
                                  <w:rStyle w:val="Hyperlink"/>
                                </w:rPr>
                                <w:t>Technical Support Fundamentals Professional certificate by Google (Coursera)</w:t>
                              </w:r>
                              <w:r>
                                <w:fldChar w:fldCharType="end"/>
                              </w:r>
                            </w:ins>
                            <w:del w:id="114" w:author="Saranga Kumarapeli" w:date="2021-01-24T08:14:00Z">
                              <w:r w:rsidR="002F37D6" w:rsidRPr="00787F6D" w:rsidDel="00445913">
                                <w:rPr>
                                  <w:rFonts w:eastAsia="Times New Roman" w:cstheme="minorHAnsi"/>
                                  <w:b/>
                                  <w:bCs/>
                                  <w:color w:val="1F1F1F"/>
                                </w:rPr>
                                <w:delText xml:space="preserve">Client Needs and Software Requirements </w:delText>
                              </w:r>
                              <w:r w:rsidR="002F37D6" w:rsidRPr="00787F6D" w:rsidDel="00445913">
                                <w:rPr>
                                  <w:rFonts w:eastAsia="Times New Roman" w:cstheme="minorHAnsi"/>
                                  <w:color w:val="1F1F1F"/>
                                </w:rPr>
                                <w:delText>by University of</w:delText>
                              </w:r>
                            </w:del>
                            <w:del w:id="115" w:author="Saranga Kumarapeli" w:date="2021-01-24T08:13:00Z">
                              <w:r w:rsidR="002F37D6" w:rsidRPr="00787F6D" w:rsidDel="00445913">
                                <w:rPr>
                                  <w:rFonts w:eastAsia="Times New Roman" w:cstheme="minorHAnsi"/>
                                  <w:color w:val="1F1F1F"/>
                                </w:rPr>
                                <w:delText xml:space="preserve"> Alberta from </w:delText>
                              </w:r>
                              <w:r w:rsidR="00787F6D" w:rsidRPr="00787F6D" w:rsidDel="00445913">
                                <w:rPr>
                                  <w:rFonts w:eastAsia="Times New Roman" w:cstheme="minorHAnsi"/>
                                  <w:color w:val="1F1F1F"/>
                                </w:rPr>
                                <w:delText>Cousera. (</w:delText>
                              </w:r>
                              <w:r w:rsidR="003D4FE5" w:rsidRPr="00787F6D" w:rsidDel="00445913">
                                <w:rPr>
                                  <w:rFonts w:eastAsia="Times New Roman" w:cstheme="minorHAnsi"/>
                                  <w:color w:val="1F1F1F"/>
                                </w:rPr>
                                <w:delText>Reading)</w:delText>
                              </w:r>
                            </w:del>
                          </w:p>
                          <w:p w14:paraId="3A501320" w14:textId="1C3DF5B0" w:rsidR="001E6653" w:rsidRPr="00155BF9" w:rsidRDefault="00155BF9" w:rsidP="00A274F0">
                            <w:pPr>
                              <w:pStyle w:val="ListParagraph"/>
                              <w:numPr>
                                <w:ilvl w:val="0"/>
                                <w:numId w:val="20"/>
                              </w:numPr>
                              <w:shd w:val="clear" w:color="auto" w:fill="FFFFFF"/>
                              <w:spacing w:after="0" w:line="450" w:lineRule="atLeast"/>
                              <w:rPr>
                                <w:ins w:id="116" w:author="Saranga Kumarapeli" w:date="2021-01-26T11:56:00Z"/>
                                <w:rFonts w:eastAsia="Times New Roman" w:cstheme="minorHAnsi"/>
                                <w:color w:val="1F1F1F"/>
                                <w:rPrChange w:id="117" w:author="Saranga Kumarapeli" w:date="2021-01-26T11:56:00Z">
                                  <w:rPr>
                                    <w:ins w:id="118" w:author="Saranga Kumarapeli" w:date="2021-01-26T11:56:00Z"/>
                                  </w:rPr>
                                </w:rPrChange>
                              </w:rPr>
                            </w:pPr>
                            <w:ins w:id="119" w:author="Saranga Kumarapeli" w:date="2021-01-26T12:03:00Z">
                              <w:r>
                                <w:fldChar w:fldCharType="begin"/>
                              </w:r>
                              <w:r>
                                <w:instrText xml:space="preserve"> HYPERLINK "https://www.coursera.org/account/accomplishments/verify/MJTYWZXJGACX" </w:instrText>
                              </w:r>
                              <w:r>
                                <w:fldChar w:fldCharType="separate"/>
                              </w:r>
                              <w:r w:rsidR="001E6653" w:rsidRPr="00155BF9">
                                <w:rPr>
                                  <w:rStyle w:val="Hyperlink"/>
                                </w:rPr>
                                <w:t>Introduction to Data Analytics for Business</w:t>
                              </w:r>
                              <w:r w:rsidR="004A5A41" w:rsidRPr="00155BF9">
                                <w:rPr>
                                  <w:rStyle w:val="Hyperlink"/>
                                </w:rPr>
                                <w:t xml:space="preserve"> from Cou</w:t>
                              </w:r>
                              <w:r w:rsidR="00445913" w:rsidRPr="00155BF9">
                                <w:rPr>
                                  <w:rStyle w:val="Hyperlink"/>
                                </w:rPr>
                                <w:t>r</w:t>
                              </w:r>
                              <w:r w:rsidR="004A5A41" w:rsidRPr="00155BF9">
                                <w:rPr>
                                  <w:rStyle w:val="Hyperlink"/>
                                </w:rPr>
                                <w:t>sera</w:t>
                              </w:r>
                              <w:r w:rsidR="009B6B9B" w:rsidRPr="00155BF9">
                                <w:rPr>
                                  <w:rStyle w:val="Hyperlink"/>
                                </w:rPr>
                                <w:t>.</w:t>
                              </w:r>
                              <w:r w:rsidRPr="00155BF9">
                                <w:rPr>
                                  <w:rStyle w:val="Hyperlink"/>
                                </w:rPr>
                                <w:t xml:space="preserve"> </w:t>
                              </w:r>
                              <w:r>
                                <w:fldChar w:fldCharType="end"/>
                              </w:r>
                            </w:ins>
                            <w:ins w:id="120" w:author="Saranga Kumarapeli" w:date="2021-01-26T12:00:00Z">
                              <w:r>
                                <w:t xml:space="preserve"> </w:t>
                              </w:r>
                            </w:ins>
                          </w:p>
                          <w:p w14:paraId="27584E62" w14:textId="33B45FF6" w:rsidR="00155BF9" w:rsidRPr="00BE305D" w:rsidRDefault="00155BF9" w:rsidP="00A274F0">
                            <w:pPr>
                              <w:pStyle w:val="ListParagraph"/>
                              <w:numPr>
                                <w:ilvl w:val="0"/>
                                <w:numId w:val="20"/>
                              </w:numPr>
                              <w:shd w:val="clear" w:color="auto" w:fill="FFFFFF"/>
                              <w:spacing w:after="0" w:line="450" w:lineRule="atLeast"/>
                              <w:rPr>
                                <w:rFonts w:eastAsia="Times New Roman" w:cstheme="minorHAnsi"/>
                                <w:color w:val="1F1F1F"/>
                                <w:rPrChange w:id="121" w:author="Saranga Kumarapeli" w:date="2020-09-23T18:06:00Z">
                                  <w:rPr/>
                                </w:rPrChange>
                              </w:rPr>
                            </w:pPr>
                            <w:ins w:id="122" w:author="Saranga Kumarapeli" w:date="2021-01-26T12:03:00Z">
                              <w:r>
                                <w:fldChar w:fldCharType="begin"/>
                              </w:r>
                              <w:r>
                                <w:instrText xml:space="preserve"> HYPERLINK "https://www.coursera.org/account/accomplishments/verify/AKW7KCTR3SEK" </w:instrText>
                              </w:r>
                              <w:r>
                                <w:fldChar w:fldCharType="separate"/>
                              </w:r>
                              <w:r w:rsidRPr="00155BF9">
                                <w:rPr>
                                  <w:rStyle w:val="Hyperlink"/>
                                </w:rPr>
                                <w:t>Object Oriented Design by UNIVERSITY OF ALBERTA from Coursera.</w:t>
                              </w:r>
                              <w:r>
                                <w:fldChar w:fldCharType="end"/>
                              </w:r>
                            </w:ins>
                          </w:p>
                          <w:p w14:paraId="0E73E94D" w14:textId="77777777" w:rsidR="004B2142" w:rsidRDefault="00832577" w:rsidP="004B2142">
                            <w:pPr>
                              <w:pStyle w:val="ListParagraph"/>
                              <w:numPr>
                                <w:ilvl w:val="0"/>
                                <w:numId w:val="20"/>
                              </w:numPr>
                              <w:shd w:val="clear" w:color="auto" w:fill="FFFFFF"/>
                              <w:spacing w:after="0" w:line="450" w:lineRule="atLeast"/>
                              <w:rPr>
                                <w:ins w:id="123" w:author="CS 2019952" w:date="2021-07-02T21:41:00Z"/>
                                <w:rFonts w:eastAsia="Times New Roman" w:cstheme="minorHAnsi"/>
                                <w:color w:val="1F1F1F"/>
                              </w:rPr>
                            </w:pPr>
                            <w:ins w:id="124" w:author="CS 2019952" w:date="2021-07-02T21:39:00Z">
                              <w:r>
                                <w:rPr>
                                  <w:rFonts w:eastAsia="Times New Roman" w:cstheme="minorHAnsi"/>
                                  <w:b/>
                                  <w:bCs/>
                                  <w:color w:val="1F1F1F"/>
                                </w:rPr>
                                <w:fldChar w:fldCharType="begin"/>
                              </w:r>
                              <w:r>
                                <w:rPr>
                                  <w:rFonts w:eastAsia="Times New Roman" w:cstheme="minorHAnsi"/>
                                  <w:b/>
                                  <w:bCs/>
                                  <w:color w:val="1F1F1F"/>
                                </w:rPr>
                                <w:instrText xml:space="preserve"> HYPERLINK "https://www.coursera.org/account/accomplishments/verify/E7UKPWVJXXQY" </w:instrText>
                              </w:r>
                              <w:r>
                                <w:rPr>
                                  <w:rFonts w:eastAsia="Times New Roman" w:cstheme="minorHAnsi"/>
                                  <w:b/>
                                  <w:bCs/>
                                  <w:color w:val="1F1F1F"/>
                                </w:rPr>
                                <w:fldChar w:fldCharType="separate"/>
                              </w:r>
                              <w:del w:id="125" w:author="Saranga Kumarapeli" w:date="2021-01-24T08:57:00Z">
                                <w:r w:rsidR="002F37D6" w:rsidRPr="00832577" w:rsidDel="00C71185">
                                  <w:rPr>
                                    <w:rStyle w:val="Hyperlink"/>
                                    <w:rFonts w:eastAsia="Times New Roman" w:cstheme="minorHAnsi"/>
                                    <w:b/>
                                    <w:bCs/>
                                  </w:rPr>
                                  <w:delText>AutoCAD</w:delText>
                                </w:r>
                                <w:r w:rsidR="002F37D6" w:rsidRPr="00832577" w:rsidDel="00C71185">
                                  <w:rPr>
                                    <w:rStyle w:val="Hyperlink"/>
                                    <w:rFonts w:eastAsia="Times New Roman" w:cstheme="minorHAnsi"/>
                                  </w:rPr>
                                  <w:delText xml:space="preserve"> Certificate from ESOFT</w:delText>
                                </w:r>
                              </w:del>
                              <w:r w:rsidR="00C71185" w:rsidRPr="00832577">
                                <w:rPr>
                                  <w:rStyle w:val="Hyperlink"/>
                                </w:rPr>
                                <w:t xml:space="preserve">Responsive website development with html, </w:t>
                              </w:r>
                              <w:r w:rsidR="00683DAE" w:rsidRPr="00832577">
                                <w:rPr>
                                  <w:rStyle w:val="Hyperlink"/>
                                </w:rPr>
                                <w:t>CSS,</w:t>
                              </w:r>
                              <w:r w:rsidR="00C71185" w:rsidRPr="00832577">
                                <w:rPr>
                                  <w:rStyle w:val="Hyperlink"/>
                                </w:rPr>
                                <w:t xml:space="preserve"> JavaScript from Coursera</w:t>
                              </w:r>
                              <w:r>
                                <w:rPr>
                                  <w:rFonts w:eastAsia="Times New Roman" w:cstheme="minorHAnsi"/>
                                  <w:b/>
                                  <w:bCs/>
                                  <w:color w:val="1F1F1F"/>
                                </w:rPr>
                                <w:fldChar w:fldCharType="end"/>
                              </w:r>
                            </w:ins>
                            <w:ins w:id="126" w:author="Saranga Kumarapeli" w:date="2021-01-24T08:59:00Z">
                              <w:r w:rsidR="00C71185">
                                <w:t xml:space="preserve"> </w:t>
                              </w:r>
                              <w:del w:id="127" w:author="CS 2019952" w:date="2021-07-02T21:39:00Z">
                                <w:r w:rsidR="00C71185" w:rsidDel="00832577">
                                  <w:delText>(reading)</w:delText>
                                </w:r>
                              </w:del>
                            </w:ins>
                          </w:p>
                          <w:p w14:paraId="7174096C" w14:textId="1CE5BC80" w:rsidR="004B2142" w:rsidRPr="004B2142" w:rsidRDefault="004B2142" w:rsidP="004B2142">
                            <w:pPr>
                              <w:pStyle w:val="ListParagraph"/>
                              <w:numPr>
                                <w:ilvl w:val="0"/>
                                <w:numId w:val="20"/>
                              </w:numPr>
                              <w:shd w:val="clear" w:color="auto" w:fill="FFFFFF"/>
                              <w:spacing w:after="0" w:line="450" w:lineRule="atLeast"/>
                              <w:rPr>
                                <w:ins w:id="128" w:author="CS 2019952" w:date="2021-07-02T21:44:00Z"/>
                                <w:rFonts w:eastAsia="Times New Roman" w:cstheme="minorHAnsi"/>
                                <w:color w:val="1F1F1F"/>
                                <w:rPrChange w:id="129" w:author="CS 2019952" w:date="2021-07-02T21:44:00Z">
                                  <w:rPr>
                                    <w:ins w:id="130" w:author="CS 2019952" w:date="2021-07-02T21:44:00Z"/>
                                    <w:color w:val="1F1F1F"/>
                                  </w:rPr>
                                </w:rPrChange>
                              </w:rPr>
                            </w:pPr>
                            <w:ins w:id="131" w:author="CS 2019952" w:date="2021-07-02T21:45:00Z">
                              <w:r>
                                <w:rPr>
                                  <w:rFonts w:eastAsia="Times New Roman" w:cstheme="minorHAnsi"/>
                                  <w:color w:val="1F1F1F"/>
                                </w:rPr>
                                <w:fldChar w:fldCharType="begin"/>
                              </w:r>
                              <w:r>
                                <w:rPr>
                                  <w:rFonts w:eastAsia="Times New Roman" w:cstheme="minorHAnsi"/>
                                  <w:color w:val="1F1F1F"/>
                                </w:rPr>
                                <w:instrText xml:space="preserve"> HYPERLINK "https://www.coursera.org/account/accomplishments/verify/XQMZSTNLQ83E" </w:instrText>
                              </w:r>
                              <w:r>
                                <w:rPr>
                                  <w:rFonts w:eastAsia="Times New Roman" w:cstheme="minorHAnsi"/>
                                  <w:color w:val="1F1F1F"/>
                                </w:rPr>
                                <w:fldChar w:fldCharType="separate"/>
                              </w:r>
                              <w:del w:id="132" w:author="CS 2019952" w:date="2021-07-02T21:39:00Z">
                                <w:r w:rsidR="002F37D6" w:rsidRPr="004B2142" w:rsidDel="00832577">
                                  <w:rPr>
                                    <w:rStyle w:val="Hyperlink"/>
                                    <w:rFonts w:eastAsia="Times New Roman" w:cstheme="minorHAnsi"/>
                                  </w:rPr>
                                  <w:delText>.</w:delText>
                                </w:r>
                              </w:del>
                              <w:r w:rsidRPr="004B2142">
                                <w:rPr>
                                  <w:rStyle w:val="Hyperlink"/>
                                </w:rPr>
                                <w:t>Machine Learning Pipelines with Azure ML Studio</w:t>
                              </w:r>
                              <w:r>
                                <w:rPr>
                                  <w:rFonts w:eastAsia="Times New Roman" w:cstheme="minorHAnsi"/>
                                  <w:color w:val="1F1F1F"/>
                                </w:rPr>
                                <w:fldChar w:fldCharType="end"/>
                              </w:r>
                            </w:ins>
                          </w:p>
                          <w:p w14:paraId="661DE541" w14:textId="5CB01465" w:rsidR="004B2142" w:rsidRPr="004B2142" w:rsidRDefault="004B2142">
                            <w:pPr>
                              <w:pStyle w:val="ListParagraph"/>
                              <w:numPr>
                                <w:ilvl w:val="0"/>
                                <w:numId w:val="20"/>
                              </w:numPr>
                              <w:shd w:val="clear" w:color="auto" w:fill="FFFFFF"/>
                              <w:spacing w:after="0" w:line="450" w:lineRule="atLeast"/>
                              <w:rPr>
                                <w:ins w:id="133" w:author="CS 2019952" w:date="2021-07-02T21:44:00Z"/>
                                <w:rStyle w:val="Hyperlink"/>
                                <w:rFonts w:eastAsia="Times New Roman" w:cstheme="minorHAnsi"/>
                                <w:rPrChange w:id="134" w:author="CS 2019952" w:date="2021-07-02T21:44:00Z">
                                  <w:rPr>
                                    <w:ins w:id="135" w:author="CS 2019952" w:date="2021-07-02T21:44:00Z"/>
                                  </w:rPr>
                                </w:rPrChange>
                              </w:rPr>
                              <w:pPrChange w:id="136" w:author="CS 2019952" w:date="2021-07-02T21:44:00Z">
                                <w:pPr>
                                  <w:pStyle w:val="Heading3"/>
                                </w:pPr>
                              </w:pPrChange>
                            </w:pPr>
                            <w:ins w:id="137" w:author="CS 2019952" w:date="2021-07-02T21:44:00Z">
                              <w:r>
                                <w:fldChar w:fldCharType="begin"/>
                              </w:r>
                              <w:r>
                                <w:instrText xml:space="preserve"> HYPERLINK "https://www.coursera.org/account/accomplishments/verify/SXKD9B6NEP9W" </w:instrText>
                              </w:r>
                              <w:r>
                                <w:fldChar w:fldCharType="separate"/>
                              </w:r>
                              <w:r w:rsidRPr="004B2142">
                                <w:rPr>
                                  <w:rStyle w:val="Hyperlink"/>
                                </w:rPr>
                                <w:t xml:space="preserve">IBM </w:t>
                              </w:r>
                              <w:r w:rsidRPr="0022468C">
                                <w:rPr>
                                  <w:rStyle w:val="Hyperlink"/>
                                </w:rPr>
                                <w:t>What is Data Science?</w:t>
                              </w:r>
                            </w:ins>
                          </w:p>
                          <w:p w14:paraId="40B5C8DD" w14:textId="212D37FD" w:rsidR="004B2142" w:rsidRPr="004B2142" w:rsidDel="004B2142" w:rsidRDefault="004B2142" w:rsidP="004B2142">
                            <w:pPr>
                              <w:pStyle w:val="ListParagraph"/>
                              <w:numPr>
                                <w:ilvl w:val="0"/>
                                <w:numId w:val="20"/>
                              </w:numPr>
                              <w:shd w:val="clear" w:color="auto" w:fill="FFFFFF"/>
                              <w:spacing w:after="0" w:line="450" w:lineRule="atLeast"/>
                              <w:rPr>
                                <w:del w:id="138" w:author="CS 2019952" w:date="2021-07-02T21:47:00Z"/>
                                <w:rFonts w:eastAsia="Times New Roman" w:cstheme="minorHAnsi"/>
                                <w:color w:val="1F1F1F"/>
                                <w:rPrChange w:id="139" w:author="CS 2019952" w:date="2021-07-02T21:47:00Z">
                                  <w:rPr>
                                    <w:del w:id="140" w:author="CS 2019952" w:date="2021-07-02T21:47:00Z"/>
                                  </w:rPr>
                                </w:rPrChange>
                              </w:rPr>
                            </w:pPr>
                            <w:ins w:id="141" w:author="CS 2019952" w:date="2021-07-02T21:44:00Z">
                              <w:r>
                                <w:fldChar w:fldCharType="end"/>
                              </w:r>
                            </w:ins>
                            <w:ins w:id="142" w:author="CS 2019952" w:date="2021-07-02T21:46:00Z">
                              <w:r>
                                <w:t xml:space="preserve">Following Mathematics for Machine Learning in </w:t>
                              </w:r>
                            </w:ins>
                            <w:ins w:id="143" w:author="CS 2019952" w:date="2021-07-02T21:47:00Z">
                              <w:r>
                                <w:t xml:space="preserve">Coursera </w:t>
                              </w:r>
                            </w:ins>
                            <w:ins w:id="144" w:author="CS 2019952" w:date="2021-07-02T21:46:00Z">
                              <w:r>
                                <w:t>and</w:t>
                              </w:r>
                            </w:ins>
                          </w:p>
                          <w:p w14:paraId="5EC9AD37" w14:textId="72BC53CD" w:rsidR="004B2142" w:rsidRPr="004B2142" w:rsidRDefault="004B2142">
                            <w:pPr>
                              <w:pStyle w:val="ListParagraph"/>
                              <w:numPr>
                                <w:ilvl w:val="0"/>
                                <w:numId w:val="20"/>
                              </w:numPr>
                              <w:shd w:val="clear" w:color="auto" w:fill="FFFFFF"/>
                              <w:spacing w:after="0" w:line="450" w:lineRule="atLeast"/>
                              <w:rPr>
                                <w:ins w:id="145" w:author="CS 2019952" w:date="2021-07-02T21:47:00Z"/>
                                <w:rFonts w:eastAsia="Times New Roman" w:cstheme="minorHAnsi"/>
                                <w:color w:val="1F1F1F"/>
                                <w:rPrChange w:id="146" w:author="CS 2019952" w:date="2021-07-02T21:45:00Z">
                                  <w:rPr>
                                    <w:ins w:id="147" w:author="CS 2019952" w:date="2021-07-02T21:47:00Z"/>
                                  </w:rPr>
                                </w:rPrChange>
                              </w:rPr>
                            </w:pPr>
                            <w:ins w:id="148" w:author="CS 2019952" w:date="2021-07-02T21:47:00Z">
                              <w:r>
                                <w:t xml:space="preserve"> </w:t>
                              </w:r>
                            </w:ins>
                            <w:ins w:id="149" w:author="CS 2019952" w:date="2021-07-02T22:00:00Z">
                              <w:r w:rsidR="008654CF">
                                <w:t>Pyt</w:t>
                              </w:r>
                            </w:ins>
                            <w:ins w:id="150" w:author="CS 2019952" w:date="2021-07-02T22:01:00Z">
                              <w:r w:rsidR="008654CF">
                                <w:t xml:space="preserve">hon for data science and machine learning bootcamp from </w:t>
                              </w:r>
                            </w:ins>
                            <w:ins w:id="151" w:author="CS 2019952" w:date="2021-07-02T22:02:00Z">
                              <w:r w:rsidR="007569B3">
                                <w:t>Udemy</w:t>
                              </w:r>
                              <w:r w:rsidR="001352FC">
                                <w:t>.</w:t>
                              </w:r>
                            </w:ins>
                          </w:p>
                          <w:p w14:paraId="1E9BFA29" w14:textId="77777777" w:rsidR="007569B3" w:rsidRPr="007569B3" w:rsidRDefault="004A1061" w:rsidP="004B2142">
                            <w:pPr>
                              <w:pStyle w:val="ListParagraph"/>
                              <w:numPr>
                                <w:ilvl w:val="0"/>
                                <w:numId w:val="20"/>
                              </w:numPr>
                              <w:shd w:val="clear" w:color="auto" w:fill="FFFFFF"/>
                              <w:spacing w:after="0" w:line="450" w:lineRule="atLeast"/>
                              <w:rPr>
                                <w:ins w:id="152" w:author="CS 2019952" w:date="2021-07-02T22:02:00Z"/>
                                <w:rPrChange w:id="153" w:author="CS 2019952" w:date="2021-07-02T22:02:00Z">
                                  <w:rPr>
                                    <w:ins w:id="154" w:author="CS 2019952" w:date="2021-07-02T22:02:00Z"/>
                                    <w:rFonts w:eastAsia="Times New Roman" w:cstheme="minorHAnsi"/>
                                    <w:color w:val="1F1F1F"/>
                                  </w:rPr>
                                </w:rPrChange>
                              </w:rPr>
                            </w:pPr>
                            <w:r w:rsidRPr="004B2142">
                              <w:rPr>
                                <w:rFonts w:eastAsia="Times New Roman" w:cstheme="minorHAnsi"/>
                                <w:color w:val="1F1F1F"/>
                                <w:rPrChange w:id="155" w:author="CS 2019952" w:date="2021-07-02T21:47:00Z">
                                  <w:rPr>
                                    <w:rFonts w:eastAsia="Times New Roman" w:cstheme="minorHAnsi"/>
                                  </w:rPr>
                                </w:rPrChange>
                              </w:rPr>
                              <w:t xml:space="preserve">Following </w:t>
                            </w:r>
                            <w:r w:rsidRPr="004B2142">
                              <w:rPr>
                                <w:rFonts w:eastAsia="Times New Roman" w:cstheme="minorHAnsi"/>
                                <w:b/>
                                <w:bCs/>
                                <w:color w:val="1F1F1F"/>
                                <w:rPrChange w:id="156" w:author="CS 2019952" w:date="2021-07-02T21:47:00Z">
                                  <w:rPr>
                                    <w:rFonts w:eastAsia="Times New Roman" w:cstheme="minorHAnsi"/>
                                    <w:b/>
                                    <w:bCs/>
                                  </w:rPr>
                                </w:rPrChange>
                              </w:rPr>
                              <w:t>python, java, SQL</w:t>
                            </w:r>
                            <w:r w:rsidRPr="004B2142">
                              <w:rPr>
                                <w:rFonts w:eastAsia="Times New Roman" w:cstheme="minorHAnsi"/>
                                <w:color w:val="1F1F1F"/>
                                <w:rPrChange w:id="157" w:author="CS 2019952" w:date="2021-07-02T21:47:00Z">
                                  <w:rPr>
                                    <w:rFonts w:eastAsia="Times New Roman" w:cstheme="minorHAnsi"/>
                                  </w:rPr>
                                </w:rPrChange>
                              </w:rPr>
                              <w:t xml:space="preserve"> certificate courses in SOLOLEARN.</w:t>
                            </w:r>
                          </w:p>
                          <w:p w14:paraId="680C866C" w14:textId="41561622" w:rsidR="004A1061" w:rsidRDefault="00706B5C">
                            <w:pPr>
                              <w:pStyle w:val="ListParagraph"/>
                              <w:shd w:val="clear" w:color="auto" w:fill="FFFFFF"/>
                              <w:spacing w:after="0" w:line="450" w:lineRule="atLeast"/>
                              <w:pPrChange w:id="158" w:author="CS 2019952" w:date="2021-07-02T22:02:00Z">
                                <w:pPr>
                                  <w:pStyle w:val="ListParagraph"/>
                                  <w:numPr>
                                    <w:numId w:val="20"/>
                                  </w:numPr>
                                  <w:shd w:val="clear" w:color="auto" w:fill="FFFFFF"/>
                                  <w:spacing w:after="0" w:line="450" w:lineRule="atLeast"/>
                                  <w:ind w:hanging="360"/>
                                </w:pPr>
                              </w:pPrChange>
                            </w:pPr>
                            <w:r w:rsidRPr="004B2142">
                              <w:rPr>
                                <w:rFonts w:eastAsia="Times New Roman" w:cstheme="minorHAnsi"/>
                                <w:color w:val="1F1F1F"/>
                                <w:rPrChange w:id="159" w:author="CS 2019952" w:date="2021-07-02T21:47:00Z">
                                  <w:rPr>
                                    <w:rFonts w:eastAsia="Times New Roman" w:cstheme="minorHAnsi"/>
                                  </w:rPr>
                                </w:rPrChange>
                              </w:rPr>
                              <w:t>(</w:t>
                            </w:r>
                            <w:r w:rsidRPr="00706B5C">
                              <w:t xml:space="preserve"> </w:t>
                            </w:r>
                            <w:r w:rsidR="00CA5FB2">
                              <w:fldChar w:fldCharType="begin"/>
                            </w:r>
                            <w:r w:rsidR="00CA5FB2">
                              <w:instrText xml:space="preserve"> HYPERLINK "https://www.sololearn.com/Profile/17228372" </w:instrText>
                            </w:r>
                            <w:r w:rsidR="00CA5FB2">
                              <w:fldChar w:fldCharType="separate"/>
                            </w:r>
                            <w:r w:rsidR="00787F6D" w:rsidRPr="00D37650">
                              <w:rPr>
                                <w:rStyle w:val="Hyperlink"/>
                              </w:rPr>
                              <w:t>https://www.sololearn.com/Profile/17228372</w:t>
                            </w:r>
                            <w:r w:rsidR="00CA5FB2">
                              <w:rPr>
                                <w:rStyle w:val="Hyperlink"/>
                              </w:rPr>
                              <w:fldChar w:fldCharType="end"/>
                            </w:r>
                            <w:r>
                              <w:t>)</w:t>
                            </w:r>
                          </w:p>
                          <w:p w14:paraId="4382B321" w14:textId="0379E25C" w:rsidR="00AA2957" w:rsidRPr="00AA2957" w:rsidRDefault="00C14798" w:rsidP="00AA2957">
                            <w:pPr>
                              <w:pStyle w:val="ListParagraph"/>
                              <w:numPr>
                                <w:ilvl w:val="0"/>
                                <w:numId w:val="20"/>
                              </w:numPr>
                              <w:shd w:val="clear" w:color="auto" w:fill="FFFFFF"/>
                              <w:spacing w:after="0" w:line="450" w:lineRule="atLeast"/>
                              <w:rPr>
                                <w:rFonts w:cstheme="minorHAnsi"/>
                                <w:rPrChange w:id="160" w:author="CS 2019952" w:date="2021-07-03T00:38:00Z">
                                  <w:rPr/>
                                </w:rPrChange>
                              </w:rPr>
                            </w:pPr>
                            <w:hyperlink r:id="rId10" w:history="1">
                              <w:r w:rsidR="00787F6D" w:rsidRPr="00787F6D">
                                <w:rPr>
                                  <w:rStyle w:val="lls-card-headline"/>
                                  <w:rFonts w:cstheme="minorHAnsi"/>
                                  <w:b/>
                                  <w:bCs/>
                                  <w:bdr w:val="none" w:sz="0" w:space="0" w:color="auto" w:frame="1"/>
                                  <w:shd w:val="clear" w:color="auto" w:fill="FFFFFF"/>
                                </w:rPr>
                                <w:t>Programming Foundations: Object-Oriented Design</w:t>
                              </w:r>
                            </w:hyperlink>
                            <w:r w:rsidR="00787F6D" w:rsidRPr="00787F6D">
                              <w:rPr>
                                <w:rFonts w:cstheme="minorHAnsi"/>
                                <w:b/>
                                <w:bCs/>
                              </w:rPr>
                              <w:t xml:space="preserve"> </w:t>
                            </w:r>
                            <w:r w:rsidR="00787F6D" w:rsidRPr="00787F6D">
                              <w:rPr>
                                <w:rFonts w:cstheme="minorHAnsi"/>
                              </w:rPr>
                              <w:t>from LinkedIn Learning (Following).</w:t>
                            </w:r>
                          </w:p>
                          <w:p w14:paraId="5E9B940C" w14:textId="29F7CBF2" w:rsidR="00787F6D" w:rsidRPr="00787F6D" w:rsidRDefault="00C14798" w:rsidP="00787F6D">
                            <w:pPr>
                              <w:pStyle w:val="ListParagraph"/>
                              <w:numPr>
                                <w:ilvl w:val="0"/>
                                <w:numId w:val="20"/>
                              </w:numPr>
                              <w:shd w:val="clear" w:color="auto" w:fill="FFFFFF"/>
                              <w:spacing w:after="120" w:line="240" w:lineRule="auto"/>
                              <w:textAlignment w:val="baseline"/>
                              <w:rPr>
                                <w:rFonts w:eastAsia="Times New Roman" w:cstheme="minorHAnsi"/>
                                <w:b/>
                                <w:bCs/>
                              </w:rPr>
                            </w:pPr>
                            <w:hyperlink r:id="rId11" w:history="1">
                              <w:r w:rsidR="00787F6D" w:rsidRPr="00787F6D">
                                <w:rPr>
                                  <w:rFonts w:eastAsia="Times New Roman" w:cstheme="minorHAnsi"/>
                                  <w:b/>
                                  <w:bCs/>
                                  <w:bdr w:val="none" w:sz="0" w:space="0" w:color="auto" w:frame="1"/>
                                </w:rPr>
                                <w:t>Learning Java 8</w:t>
                              </w:r>
                            </w:hyperlink>
                            <w:r w:rsidR="00787F6D" w:rsidRPr="00787F6D">
                              <w:rPr>
                                <w:rFonts w:eastAsia="Times New Roman" w:cstheme="minorHAnsi"/>
                                <w:b/>
                                <w:bCs/>
                              </w:rPr>
                              <w:t xml:space="preserve">  LinkedIn </w:t>
                            </w:r>
                            <w:r w:rsidR="00787F6D" w:rsidRPr="00787F6D">
                              <w:rPr>
                                <w:rFonts w:cstheme="minorHAnsi"/>
                              </w:rPr>
                              <w:t>from LinkedIn Learning.</w:t>
                            </w:r>
                          </w:p>
                          <w:p w14:paraId="5699CD13" w14:textId="06EF6B66" w:rsidR="00787F6D" w:rsidRPr="00787F6D" w:rsidRDefault="00C14798" w:rsidP="00787F6D">
                            <w:pPr>
                              <w:pStyle w:val="ListParagraph"/>
                              <w:numPr>
                                <w:ilvl w:val="0"/>
                                <w:numId w:val="20"/>
                              </w:numPr>
                              <w:shd w:val="clear" w:color="auto" w:fill="FFFFFF"/>
                              <w:spacing w:after="120" w:line="240" w:lineRule="auto"/>
                              <w:textAlignment w:val="baseline"/>
                              <w:rPr>
                                <w:rFonts w:cstheme="minorHAnsi"/>
                                <w:b/>
                                <w:bCs/>
                              </w:rPr>
                            </w:pPr>
                            <w:hyperlink r:id="rId12" w:history="1">
                              <w:r w:rsidR="00787F6D" w:rsidRPr="00787F6D">
                                <w:rPr>
                                  <w:rStyle w:val="lls-card-headline"/>
                                  <w:rFonts w:cstheme="minorHAnsi"/>
                                  <w:b/>
                                  <w:bCs/>
                                  <w:bdr w:val="none" w:sz="0" w:space="0" w:color="auto" w:frame="1"/>
                                  <w:shd w:val="clear" w:color="auto" w:fill="FFFFFF"/>
                                </w:rPr>
                                <w:t>Programming Foundations: Version Control with Git</w:t>
                              </w:r>
                            </w:hyperlink>
                            <w:r w:rsidR="00787F6D" w:rsidRPr="00787F6D">
                              <w:rPr>
                                <w:rFonts w:cstheme="minorHAnsi"/>
                                <w:b/>
                                <w:bCs/>
                              </w:rPr>
                              <w:t xml:space="preserve"> </w:t>
                            </w:r>
                            <w:r w:rsidR="00787F6D" w:rsidRPr="00787F6D">
                              <w:rPr>
                                <w:rFonts w:cstheme="minorHAnsi"/>
                              </w:rPr>
                              <w:t>from LinkedIn Learning</w:t>
                            </w:r>
                            <w:r w:rsidR="00787F6D" w:rsidRPr="00787F6D">
                              <w:rPr>
                                <w:rFonts w:cstheme="minorHAnsi"/>
                                <w:b/>
                                <w:bCs/>
                              </w:rPr>
                              <w:t>.</w:t>
                            </w:r>
                          </w:p>
                          <w:p w14:paraId="68F700DB" w14:textId="0E8A6345" w:rsidR="009B6B9B" w:rsidRPr="00AA2957" w:rsidRDefault="00C14798" w:rsidP="00787F6D">
                            <w:pPr>
                              <w:pStyle w:val="ListParagraph"/>
                              <w:numPr>
                                <w:ilvl w:val="0"/>
                                <w:numId w:val="20"/>
                              </w:numPr>
                              <w:shd w:val="clear" w:color="auto" w:fill="FFFFFF"/>
                              <w:spacing w:after="120" w:line="240" w:lineRule="auto"/>
                              <w:textAlignment w:val="baseline"/>
                              <w:rPr>
                                <w:ins w:id="161" w:author="CS 2019952" w:date="2021-07-03T00:39:00Z"/>
                                <w:rFonts w:eastAsia="Times New Roman" w:cstheme="minorHAnsi"/>
                                <w:b/>
                                <w:bCs/>
                                <w:rPrChange w:id="162" w:author="CS 2019952" w:date="2021-07-03T00:39:00Z">
                                  <w:rPr>
                                    <w:ins w:id="163" w:author="CS 2019952" w:date="2021-07-03T00:39:00Z"/>
                                    <w:rFonts w:cstheme="minorHAnsi"/>
                                  </w:rPr>
                                </w:rPrChange>
                              </w:rPr>
                            </w:pPr>
                            <w:hyperlink r:id="rId13" w:history="1">
                              <w:r w:rsidR="00787F6D" w:rsidRPr="00787F6D">
                                <w:rPr>
                                  <w:rStyle w:val="lls-card-headline"/>
                                  <w:rFonts w:cstheme="minorHAnsi"/>
                                  <w:b/>
                                  <w:bCs/>
                                  <w:bdr w:val="none" w:sz="0" w:space="0" w:color="auto" w:frame="1"/>
                                  <w:shd w:val="clear" w:color="auto" w:fill="FFFFFF"/>
                                </w:rPr>
                                <w:t>Careers in the Game Industry</w:t>
                              </w:r>
                            </w:hyperlink>
                            <w:r w:rsidR="00787F6D" w:rsidRPr="00787F6D">
                              <w:rPr>
                                <w:rFonts w:cstheme="minorHAnsi"/>
                                <w:b/>
                                <w:bCs/>
                              </w:rPr>
                              <w:t xml:space="preserve"> </w:t>
                            </w:r>
                            <w:r w:rsidR="00787F6D" w:rsidRPr="00787F6D">
                              <w:rPr>
                                <w:rFonts w:cstheme="minorHAnsi"/>
                              </w:rPr>
                              <w:t>from LinkedIn Learning.</w:t>
                            </w:r>
                          </w:p>
                          <w:p w14:paraId="6E0F1818" w14:textId="66264424" w:rsidR="00AA2957" w:rsidRPr="00AA2957" w:rsidRDefault="00AA2957" w:rsidP="00787F6D">
                            <w:pPr>
                              <w:pStyle w:val="ListParagraph"/>
                              <w:numPr>
                                <w:ilvl w:val="0"/>
                                <w:numId w:val="20"/>
                              </w:numPr>
                              <w:shd w:val="clear" w:color="auto" w:fill="FFFFFF"/>
                              <w:spacing w:after="120" w:line="240" w:lineRule="auto"/>
                              <w:textAlignment w:val="baseline"/>
                              <w:rPr>
                                <w:ins w:id="164" w:author="CS 2019952" w:date="2021-07-03T00:42:00Z"/>
                                <w:rFonts w:eastAsia="Times New Roman" w:cstheme="minorHAnsi"/>
                                <w:b/>
                                <w:bCs/>
                                <w:rPrChange w:id="165" w:author="CS 2019952" w:date="2021-07-03T00:42:00Z">
                                  <w:rPr>
                                    <w:ins w:id="166" w:author="CS 2019952" w:date="2021-07-03T00:42:00Z"/>
                                    <w:rFonts w:cstheme="minorHAnsi"/>
                                  </w:rPr>
                                </w:rPrChange>
                              </w:rPr>
                            </w:pPr>
                            <w:ins w:id="167" w:author="CS 2019952" w:date="2021-07-03T00:42:00Z">
                              <w:r>
                                <w:rPr>
                                  <w:rFonts w:cstheme="minorHAnsi"/>
                                </w:rPr>
                                <w:fldChar w:fldCharType="begin"/>
                              </w:r>
                              <w:r>
                                <w:rPr>
                                  <w:rFonts w:cstheme="minorHAnsi"/>
                                </w:rPr>
                                <w:instrText xml:space="preserve"> HYPERLINK "https://github.com/saadzarook/BARG_Main" </w:instrText>
                              </w:r>
                              <w:r>
                                <w:rPr>
                                  <w:rFonts w:cstheme="minorHAnsi"/>
                                </w:rPr>
                                <w:fldChar w:fldCharType="separate"/>
                              </w:r>
                              <w:r w:rsidRPr="00AA2957">
                                <w:rPr>
                                  <w:rStyle w:val="Hyperlink"/>
                                  <w:rFonts w:cstheme="minorHAnsi"/>
                                </w:rPr>
                                <w:t>BARG</w:t>
                              </w:r>
                              <w:r>
                                <w:rPr>
                                  <w:rFonts w:cstheme="minorHAnsi"/>
                                </w:rPr>
                                <w:fldChar w:fldCharType="end"/>
                              </w:r>
                            </w:ins>
                            <w:ins w:id="168" w:author="CS 2019952" w:date="2021-07-03T00:40:00Z">
                              <w:r>
                                <w:rPr>
                                  <w:rFonts w:cstheme="minorHAnsi"/>
                                </w:rPr>
                                <w:t xml:space="preserve"> – sentiment analysis machine learning web application </w:t>
                              </w:r>
                            </w:ins>
                          </w:p>
                          <w:p w14:paraId="6510FAA2" w14:textId="63CD643B" w:rsidR="00AA2957" w:rsidRPr="00155BF9" w:rsidRDefault="00AA2957" w:rsidP="00787F6D">
                            <w:pPr>
                              <w:pStyle w:val="ListParagraph"/>
                              <w:numPr>
                                <w:ilvl w:val="0"/>
                                <w:numId w:val="20"/>
                              </w:numPr>
                              <w:shd w:val="clear" w:color="auto" w:fill="FFFFFF"/>
                              <w:spacing w:after="120" w:line="240" w:lineRule="auto"/>
                              <w:textAlignment w:val="baseline"/>
                              <w:rPr>
                                <w:ins w:id="169" w:author="Saranga Kumarapeli" w:date="2021-01-26T11:57:00Z"/>
                                <w:rFonts w:eastAsia="Times New Roman" w:cstheme="minorHAnsi"/>
                                <w:b/>
                                <w:bCs/>
                                <w:rPrChange w:id="170" w:author="Saranga Kumarapeli" w:date="2021-01-26T11:57:00Z">
                                  <w:rPr>
                                    <w:ins w:id="171" w:author="Saranga Kumarapeli" w:date="2021-01-26T11:57:00Z"/>
                                    <w:rFonts w:cstheme="minorHAnsi"/>
                                  </w:rPr>
                                </w:rPrChange>
                              </w:rPr>
                            </w:pPr>
                            <w:ins w:id="172" w:author="CS 2019952" w:date="2021-07-03T00:43:00Z">
                              <w:r>
                                <w:rPr>
                                  <w:rFonts w:cstheme="minorHAnsi"/>
                                </w:rPr>
                                <w:fldChar w:fldCharType="begin"/>
                              </w:r>
                              <w:r>
                                <w:rPr>
                                  <w:rFonts w:cstheme="minorHAnsi"/>
                                </w:rPr>
                                <w:instrText xml:space="preserve"> HYPERLINK "https://github.com/Saranga99/data-science-projects" </w:instrText>
                              </w:r>
                              <w:r>
                                <w:rPr>
                                  <w:rFonts w:cstheme="minorHAnsi"/>
                                </w:rPr>
                                <w:fldChar w:fldCharType="separate"/>
                              </w:r>
                              <w:r w:rsidRPr="00AA2957">
                                <w:rPr>
                                  <w:rStyle w:val="Hyperlink"/>
                                  <w:rFonts w:cstheme="minorHAnsi"/>
                                </w:rPr>
                                <w:t>Data science learning repo</w:t>
                              </w:r>
                              <w:r>
                                <w:rPr>
                                  <w:rFonts w:cstheme="minorHAnsi"/>
                                </w:rPr>
                                <w:fldChar w:fldCharType="end"/>
                              </w:r>
                              <w:r>
                                <w:rPr>
                                  <w:rFonts w:cstheme="minorHAnsi"/>
                                </w:rPr>
                                <w:t xml:space="preserve"> </w:t>
                              </w:r>
                            </w:ins>
                          </w:p>
                          <w:p w14:paraId="003E4673" w14:textId="4DDC55F0" w:rsidR="00787F6D" w:rsidRPr="009B6B9B" w:rsidDel="00155BF9" w:rsidRDefault="00787F6D">
                            <w:pPr>
                              <w:shd w:val="clear" w:color="auto" w:fill="FFFFFF"/>
                              <w:spacing w:after="120" w:line="240" w:lineRule="auto"/>
                              <w:ind w:left="360"/>
                              <w:textAlignment w:val="baseline"/>
                              <w:rPr>
                                <w:del w:id="173" w:author="Saranga Kumarapeli" w:date="2021-01-26T12:00:00Z"/>
                                <w:rFonts w:eastAsia="Times New Roman" w:cstheme="minorHAnsi"/>
                                <w:b/>
                                <w:bCs/>
                                <w:rPrChange w:id="174" w:author="Saranga Kumarapeli" w:date="2020-10-14T18:26:00Z">
                                  <w:rPr>
                                    <w:del w:id="175" w:author="Saranga Kumarapeli" w:date="2021-01-26T12:00:00Z"/>
                                  </w:rPr>
                                </w:rPrChange>
                              </w:rPr>
                              <w:pPrChange w:id="176" w:author="Saranga Kumarapeli" w:date="2020-10-14T18:26:00Z">
                                <w:pPr>
                                  <w:pStyle w:val="ListParagraph"/>
                                  <w:numPr>
                                    <w:numId w:val="20"/>
                                  </w:numPr>
                                  <w:shd w:val="clear" w:color="auto" w:fill="FFFFFF"/>
                                  <w:spacing w:after="120" w:line="240" w:lineRule="auto"/>
                                  <w:ind w:hanging="360"/>
                                  <w:textAlignment w:val="baseline"/>
                                </w:pPr>
                              </w:pPrChange>
                            </w:pPr>
                            <w:del w:id="177" w:author="Saranga Kumarapeli" w:date="2020-10-14T18:26:00Z">
                              <w:r w:rsidRPr="009B6B9B" w:rsidDel="009B6B9B">
                                <w:rPr>
                                  <w:rFonts w:eastAsia="Times New Roman" w:cstheme="minorHAnsi"/>
                                  <w:b/>
                                  <w:bCs/>
                                  <w:rPrChange w:id="178" w:author="Saranga Kumarapeli" w:date="2020-10-14T18:26:00Z">
                                    <w:rPr/>
                                  </w:rPrChange>
                                </w:rPr>
                                <w:delText xml:space="preserve"> </w:delText>
                              </w:r>
                            </w:del>
                          </w:p>
                          <w:p w14:paraId="6E14DBF0" w14:textId="77777777" w:rsidR="00787F6D" w:rsidRPr="00787F6D" w:rsidRDefault="00787F6D" w:rsidP="002F37D6">
                            <w:pPr>
                              <w:shd w:val="clear" w:color="auto" w:fill="FFFFFF"/>
                              <w:spacing w:after="0" w:line="450" w:lineRule="atLeast"/>
                              <w:rPr>
                                <w:rFonts w:eastAsia="Times New Roman" w:cstheme="minorHAnsi"/>
                                <w:b/>
                                <w:bCs/>
                              </w:rPr>
                            </w:pPr>
                          </w:p>
                          <w:p w14:paraId="5DAAF725" w14:textId="529FDE33" w:rsidR="002F37D6" w:rsidRPr="002F37D6" w:rsidRDefault="002F37D6" w:rsidP="002F37D6">
                            <w:pPr>
                              <w:shd w:val="clear" w:color="auto" w:fill="FFFFFF"/>
                              <w:spacing w:after="0" w:line="450" w:lineRule="atLeast"/>
                              <w:rPr>
                                <w:rFonts w:ascii="Arial" w:eastAsia="Times New Roman" w:hAnsi="Arial" w:cs="Arial"/>
                                <w:color w:val="1F1F1F"/>
                                <w:sz w:val="24"/>
                                <w:szCs w:val="24"/>
                              </w:rPr>
                            </w:pPr>
                          </w:p>
                          <w:p w14:paraId="731A7BBB" w14:textId="31753BAB" w:rsidR="002A68B4" w:rsidRDefault="002A68B4" w:rsidP="009E4B3F">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4EAD7" id="Text Box 53" o:spid="_x0000_s1043" type="#_x0000_t202" style="position:absolute;margin-left:0;margin-top:6.05pt;width:517.1pt;height:415.8pt;z-index:2517493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" filled="f" stroked="f" strokeweight=".5pt">
                <v:textbox>
                  <w:txbxContent>
                    <w:p w14:paraId="73EF949D" w14:textId="1AFDFC2A" w:rsidR="00BE305D" w:rsidRPr="009B6B9B" w:rsidRDefault="00155BF9">
                      <w:pPr>
                        <w:pStyle w:val="ListParagraph"/>
                        <w:numPr>
                          <w:ilvl w:val="0"/>
                          <w:numId w:val="20"/>
                        </w:numPr>
                        <w:shd w:val="clear" w:color="auto" w:fill="FFFFFF"/>
                        <w:spacing w:after="0" w:line="450" w:lineRule="atLeast"/>
                        <w:rPr>
                          <w:ins w:id="198" w:author="Saranga Kumarapeli" w:date="2020-09-23T18:21:00Z"/>
                          <w:rFonts w:eastAsia="Times New Roman" w:cstheme="minorHAnsi"/>
                          <w:color w:val="1F1F1F"/>
                          <w:rPrChange w:id="199" w:author="Saranga Kumarapeli" w:date="2020-10-14T18:25:00Z">
                            <w:rPr>
                              <w:ins w:id="200" w:author="Saranga Kumarapeli" w:date="2020-09-23T18:21:00Z"/>
                            </w:rPr>
                          </w:rPrChange>
                        </w:rPr>
                      </w:pPr>
                      <w:ins w:id="201" w:author="Saranga Kumarapeli" w:date="2021-01-26T12:02:00Z">
                        <w:r>
                          <w:fldChar w:fldCharType="begin"/>
                        </w:r>
                        <w:r>
                          <w:instrText xml:space="preserve"> HYPERLINK "https://www.coursera.org/account/accomplishments/verify/CAM5SVHG456V" </w:instrText>
                        </w:r>
                        <w:r>
                          <w:fldChar w:fldCharType="separate"/>
                        </w:r>
                        <w:r w:rsidR="00445913" w:rsidRPr="00155BF9">
                          <w:rPr>
                            <w:rStyle w:val="Hyperlink"/>
                          </w:rPr>
                          <w:t>Technical Support Fundamentals Professional certificate by Google (Coursera)</w:t>
                        </w:r>
                        <w:r>
                          <w:fldChar w:fldCharType="end"/>
                        </w:r>
                      </w:ins>
                      <w:del w:id="202" w:author="Saranga Kumarapeli" w:date="2021-01-24T08:14:00Z">
                        <w:r w:rsidR="002F37D6" w:rsidRPr="00787F6D" w:rsidDel="00445913">
                          <w:rPr>
                            <w:rFonts w:eastAsia="Times New Roman" w:cstheme="minorHAnsi"/>
                            <w:b/>
                            <w:bCs/>
                            <w:color w:val="1F1F1F"/>
                          </w:rPr>
                          <w:delText xml:space="preserve">Client Needs and Software Requirements </w:delText>
                        </w:r>
                        <w:r w:rsidR="002F37D6" w:rsidRPr="00787F6D" w:rsidDel="00445913">
                          <w:rPr>
                            <w:rFonts w:eastAsia="Times New Roman" w:cstheme="minorHAnsi"/>
                            <w:color w:val="1F1F1F"/>
                          </w:rPr>
                          <w:delText>by University of</w:delText>
                        </w:r>
                      </w:del>
                      <w:del w:id="203" w:author="Saranga Kumarapeli" w:date="2021-01-24T08:13:00Z">
                        <w:r w:rsidR="002F37D6" w:rsidRPr="00787F6D" w:rsidDel="00445913">
                          <w:rPr>
                            <w:rFonts w:eastAsia="Times New Roman" w:cstheme="minorHAnsi"/>
                            <w:color w:val="1F1F1F"/>
                          </w:rPr>
                          <w:delText xml:space="preserve"> Alberta from </w:delText>
                        </w:r>
                        <w:r w:rsidR="00787F6D" w:rsidRPr="00787F6D" w:rsidDel="00445913">
                          <w:rPr>
                            <w:rFonts w:eastAsia="Times New Roman" w:cstheme="minorHAnsi"/>
                            <w:color w:val="1F1F1F"/>
                          </w:rPr>
                          <w:delText>Cousera. (</w:delText>
                        </w:r>
                        <w:r w:rsidR="003D4FE5" w:rsidRPr="00787F6D" w:rsidDel="00445913">
                          <w:rPr>
                            <w:rFonts w:eastAsia="Times New Roman" w:cstheme="minorHAnsi"/>
                            <w:color w:val="1F1F1F"/>
                          </w:rPr>
                          <w:delText>Reading)</w:delText>
                        </w:r>
                      </w:del>
                    </w:p>
                    <w:p w14:paraId="3A501320" w14:textId="1C3DF5B0" w:rsidR="001E6653" w:rsidRPr="00155BF9" w:rsidRDefault="00155BF9" w:rsidP="00A274F0">
                      <w:pPr>
                        <w:pStyle w:val="ListParagraph"/>
                        <w:numPr>
                          <w:ilvl w:val="0"/>
                          <w:numId w:val="20"/>
                        </w:numPr>
                        <w:shd w:val="clear" w:color="auto" w:fill="FFFFFF"/>
                        <w:spacing w:after="0" w:line="450" w:lineRule="atLeast"/>
                        <w:rPr>
                          <w:ins w:id="204" w:author="Saranga Kumarapeli" w:date="2021-01-26T11:56:00Z"/>
                          <w:rFonts w:eastAsia="Times New Roman" w:cstheme="minorHAnsi"/>
                          <w:color w:val="1F1F1F"/>
                          <w:rPrChange w:id="205" w:author="Saranga Kumarapeli" w:date="2021-01-26T11:56:00Z">
                            <w:rPr>
                              <w:ins w:id="206" w:author="Saranga Kumarapeli" w:date="2021-01-26T11:56:00Z"/>
                            </w:rPr>
                          </w:rPrChange>
                        </w:rPr>
                      </w:pPr>
                      <w:ins w:id="207" w:author="Saranga Kumarapeli" w:date="2021-01-26T12:03:00Z">
                        <w:r>
                          <w:fldChar w:fldCharType="begin"/>
                        </w:r>
                        <w:r>
                          <w:instrText xml:space="preserve"> HYPERLINK "https://www.coursera.org/account/accomplishments/verify/MJTYWZXJGACX" </w:instrText>
                        </w:r>
                        <w:r>
                          <w:fldChar w:fldCharType="separate"/>
                        </w:r>
                        <w:r w:rsidR="001E6653" w:rsidRPr="00155BF9">
                          <w:rPr>
                            <w:rStyle w:val="Hyperlink"/>
                          </w:rPr>
                          <w:t>Introduction to Data Analytics for Business</w:t>
                        </w:r>
                        <w:r w:rsidR="004A5A41" w:rsidRPr="00155BF9">
                          <w:rPr>
                            <w:rStyle w:val="Hyperlink"/>
                          </w:rPr>
                          <w:t xml:space="preserve"> from Cou</w:t>
                        </w:r>
                        <w:r w:rsidR="00445913" w:rsidRPr="00155BF9">
                          <w:rPr>
                            <w:rStyle w:val="Hyperlink"/>
                          </w:rPr>
                          <w:t>r</w:t>
                        </w:r>
                        <w:r w:rsidR="004A5A41" w:rsidRPr="00155BF9">
                          <w:rPr>
                            <w:rStyle w:val="Hyperlink"/>
                          </w:rPr>
                          <w:t>sera</w:t>
                        </w:r>
                        <w:r w:rsidR="009B6B9B" w:rsidRPr="00155BF9">
                          <w:rPr>
                            <w:rStyle w:val="Hyperlink"/>
                          </w:rPr>
                          <w:t>.</w:t>
                        </w:r>
                        <w:r w:rsidRPr="00155BF9">
                          <w:rPr>
                            <w:rStyle w:val="Hyperlink"/>
                          </w:rPr>
                          <w:t xml:space="preserve"> </w:t>
                        </w:r>
                        <w:r>
                          <w:fldChar w:fldCharType="end"/>
                        </w:r>
                      </w:ins>
                      <w:ins w:id="208" w:author="Saranga Kumarapeli" w:date="2021-01-26T12:00:00Z">
                        <w:r>
                          <w:t xml:space="preserve"> </w:t>
                        </w:r>
                      </w:ins>
                    </w:p>
                    <w:p w14:paraId="27584E62" w14:textId="33B45FF6" w:rsidR="00155BF9" w:rsidRPr="00BE305D" w:rsidRDefault="00155BF9" w:rsidP="00A274F0">
                      <w:pPr>
                        <w:pStyle w:val="ListParagraph"/>
                        <w:numPr>
                          <w:ilvl w:val="0"/>
                          <w:numId w:val="20"/>
                        </w:numPr>
                        <w:shd w:val="clear" w:color="auto" w:fill="FFFFFF"/>
                        <w:spacing w:after="0" w:line="450" w:lineRule="atLeast"/>
                        <w:rPr>
                          <w:rFonts w:eastAsia="Times New Roman" w:cstheme="minorHAnsi"/>
                          <w:color w:val="1F1F1F"/>
                          <w:rPrChange w:id="209" w:author="Saranga Kumarapeli" w:date="2020-09-23T18:06:00Z">
                            <w:rPr/>
                          </w:rPrChange>
                        </w:rPr>
                      </w:pPr>
                      <w:ins w:id="210" w:author="Saranga Kumarapeli" w:date="2021-01-26T12:03:00Z">
                        <w:r>
                          <w:fldChar w:fldCharType="begin"/>
                        </w:r>
                        <w:r>
                          <w:instrText xml:space="preserve"> HYPERLINK "https://www.coursera.org/account/accomplishments/verify/AKW7KCTR3SEK" </w:instrText>
                        </w:r>
                        <w:r>
                          <w:fldChar w:fldCharType="separate"/>
                        </w:r>
                        <w:r w:rsidRPr="00155BF9">
                          <w:rPr>
                            <w:rStyle w:val="Hyperlink"/>
                          </w:rPr>
                          <w:t>Object Oriented Design by UNIVERSITY OF ALBERTA from Coursera.</w:t>
                        </w:r>
                        <w:r>
                          <w:fldChar w:fldCharType="end"/>
                        </w:r>
                      </w:ins>
                    </w:p>
                    <w:p w14:paraId="0E73E94D" w14:textId="77777777" w:rsidR="004B2142" w:rsidRDefault="00832577" w:rsidP="004B2142">
                      <w:pPr>
                        <w:pStyle w:val="ListParagraph"/>
                        <w:numPr>
                          <w:ilvl w:val="0"/>
                          <w:numId w:val="20"/>
                        </w:numPr>
                        <w:shd w:val="clear" w:color="auto" w:fill="FFFFFF"/>
                        <w:spacing w:after="0" w:line="450" w:lineRule="atLeast"/>
                        <w:rPr>
                          <w:ins w:id="211" w:author="CS 2019952" w:date="2021-07-02T21:41:00Z"/>
                          <w:rFonts w:eastAsia="Times New Roman" w:cstheme="minorHAnsi"/>
                          <w:color w:val="1F1F1F"/>
                        </w:rPr>
                      </w:pPr>
                      <w:ins w:id="212" w:author="CS 2019952" w:date="2021-07-02T21:39:00Z">
                        <w:r>
                          <w:rPr>
                            <w:rFonts w:eastAsia="Times New Roman" w:cstheme="minorHAnsi"/>
                            <w:b/>
                            <w:bCs/>
                            <w:color w:val="1F1F1F"/>
                          </w:rPr>
                          <w:fldChar w:fldCharType="begin"/>
                        </w:r>
                        <w:r>
                          <w:rPr>
                            <w:rFonts w:eastAsia="Times New Roman" w:cstheme="minorHAnsi"/>
                            <w:b/>
                            <w:bCs/>
                            <w:color w:val="1F1F1F"/>
                          </w:rPr>
                          <w:instrText xml:space="preserve"> HYPERLINK "https://www.coursera.org/account/accomplishments/verify/E7UKPWVJXXQY" </w:instrText>
                        </w:r>
                        <w:r>
                          <w:rPr>
                            <w:rFonts w:eastAsia="Times New Roman" w:cstheme="minorHAnsi"/>
                            <w:b/>
                            <w:bCs/>
                            <w:color w:val="1F1F1F"/>
                          </w:rPr>
                          <w:fldChar w:fldCharType="separate"/>
                        </w:r>
                        <w:del w:id="213" w:author="Saranga Kumarapeli" w:date="2021-01-24T08:57:00Z">
                          <w:r w:rsidR="002F37D6" w:rsidRPr="00832577" w:rsidDel="00C71185">
                            <w:rPr>
                              <w:rStyle w:val="Hyperlink"/>
                              <w:rFonts w:eastAsia="Times New Roman" w:cstheme="minorHAnsi"/>
                              <w:b/>
                              <w:bCs/>
                            </w:rPr>
                            <w:delText>AutoCAD</w:delText>
                          </w:r>
                          <w:r w:rsidR="002F37D6" w:rsidRPr="00832577" w:rsidDel="00C71185">
                            <w:rPr>
                              <w:rStyle w:val="Hyperlink"/>
                              <w:rFonts w:eastAsia="Times New Roman" w:cstheme="minorHAnsi"/>
                            </w:rPr>
                            <w:delText xml:space="preserve"> Certificate from ESOFT</w:delText>
                          </w:r>
                        </w:del>
                        <w:r w:rsidR="00C71185" w:rsidRPr="00832577">
                          <w:rPr>
                            <w:rStyle w:val="Hyperlink"/>
                          </w:rPr>
                          <w:t xml:space="preserve">Responsive website development with html, </w:t>
                        </w:r>
                        <w:r w:rsidR="00683DAE" w:rsidRPr="00832577">
                          <w:rPr>
                            <w:rStyle w:val="Hyperlink"/>
                          </w:rPr>
                          <w:t>CSS,</w:t>
                        </w:r>
                        <w:r w:rsidR="00C71185" w:rsidRPr="00832577">
                          <w:rPr>
                            <w:rStyle w:val="Hyperlink"/>
                          </w:rPr>
                          <w:t xml:space="preserve"> JavaScript from Coursera</w:t>
                        </w:r>
                        <w:r>
                          <w:rPr>
                            <w:rFonts w:eastAsia="Times New Roman" w:cstheme="minorHAnsi"/>
                            <w:b/>
                            <w:bCs/>
                            <w:color w:val="1F1F1F"/>
                          </w:rPr>
                          <w:fldChar w:fldCharType="end"/>
                        </w:r>
                      </w:ins>
                      <w:ins w:id="214" w:author="Saranga Kumarapeli" w:date="2021-01-24T08:59:00Z">
                        <w:r w:rsidR="00C71185">
                          <w:t xml:space="preserve"> </w:t>
                        </w:r>
                        <w:del w:id="215" w:author="CS 2019952" w:date="2021-07-02T21:39:00Z">
                          <w:r w:rsidR="00C71185" w:rsidDel="00832577">
                            <w:delText>(reading)</w:delText>
                          </w:r>
                        </w:del>
                      </w:ins>
                    </w:p>
                    <w:p w14:paraId="7174096C" w14:textId="1CE5BC80" w:rsidR="004B2142" w:rsidRPr="004B2142" w:rsidRDefault="004B2142" w:rsidP="004B2142">
                      <w:pPr>
                        <w:pStyle w:val="ListParagraph"/>
                        <w:numPr>
                          <w:ilvl w:val="0"/>
                          <w:numId w:val="20"/>
                        </w:numPr>
                        <w:shd w:val="clear" w:color="auto" w:fill="FFFFFF"/>
                        <w:spacing w:after="0" w:line="450" w:lineRule="atLeast"/>
                        <w:rPr>
                          <w:ins w:id="216" w:author="CS 2019952" w:date="2021-07-02T21:44:00Z"/>
                          <w:rFonts w:eastAsia="Times New Roman" w:cstheme="minorHAnsi"/>
                          <w:color w:val="1F1F1F"/>
                          <w:rPrChange w:id="217" w:author="CS 2019952" w:date="2021-07-02T21:44:00Z">
                            <w:rPr>
                              <w:ins w:id="218" w:author="CS 2019952" w:date="2021-07-02T21:44:00Z"/>
                              <w:color w:val="1F1F1F"/>
                            </w:rPr>
                          </w:rPrChange>
                        </w:rPr>
                      </w:pPr>
                      <w:ins w:id="219" w:author="CS 2019952" w:date="2021-07-02T21:45:00Z">
                        <w:r>
                          <w:rPr>
                            <w:rFonts w:eastAsia="Times New Roman" w:cstheme="minorHAnsi"/>
                            <w:color w:val="1F1F1F"/>
                          </w:rPr>
                          <w:fldChar w:fldCharType="begin"/>
                        </w:r>
                        <w:r>
                          <w:rPr>
                            <w:rFonts w:eastAsia="Times New Roman" w:cstheme="minorHAnsi"/>
                            <w:color w:val="1F1F1F"/>
                          </w:rPr>
                          <w:instrText xml:space="preserve"> HYPERLINK "https://www.coursera.org/account/accomplishments/verify/XQMZSTNLQ83E" </w:instrText>
                        </w:r>
                        <w:r>
                          <w:rPr>
                            <w:rFonts w:eastAsia="Times New Roman" w:cstheme="minorHAnsi"/>
                            <w:color w:val="1F1F1F"/>
                          </w:rPr>
                          <w:fldChar w:fldCharType="separate"/>
                        </w:r>
                        <w:del w:id="220" w:author="CS 2019952" w:date="2021-07-02T21:39:00Z">
                          <w:r w:rsidR="002F37D6" w:rsidRPr="004B2142" w:rsidDel="00832577">
                            <w:rPr>
                              <w:rStyle w:val="Hyperlink"/>
                              <w:rFonts w:eastAsia="Times New Roman" w:cstheme="minorHAnsi"/>
                            </w:rPr>
                            <w:delText>.</w:delText>
                          </w:r>
                        </w:del>
                        <w:r w:rsidRPr="004B2142">
                          <w:rPr>
                            <w:rStyle w:val="Hyperlink"/>
                          </w:rPr>
                          <w:t>Machine Learning Pipelines with Azure ML Studio</w:t>
                        </w:r>
                        <w:r>
                          <w:rPr>
                            <w:rFonts w:eastAsia="Times New Roman" w:cstheme="minorHAnsi"/>
                            <w:color w:val="1F1F1F"/>
                          </w:rPr>
                          <w:fldChar w:fldCharType="end"/>
                        </w:r>
                      </w:ins>
                    </w:p>
                    <w:p w14:paraId="661DE541" w14:textId="5CB01465" w:rsidR="004B2142" w:rsidRPr="004B2142" w:rsidRDefault="004B2142">
                      <w:pPr>
                        <w:pStyle w:val="ListParagraph"/>
                        <w:numPr>
                          <w:ilvl w:val="0"/>
                          <w:numId w:val="20"/>
                        </w:numPr>
                        <w:shd w:val="clear" w:color="auto" w:fill="FFFFFF"/>
                        <w:spacing w:after="0" w:line="450" w:lineRule="atLeast"/>
                        <w:rPr>
                          <w:ins w:id="221" w:author="CS 2019952" w:date="2021-07-02T21:44:00Z"/>
                          <w:rStyle w:val="Hyperlink"/>
                          <w:rFonts w:eastAsia="Times New Roman" w:cstheme="minorHAnsi"/>
                          <w:rPrChange w:id="222" w:author="CS 2019952" w:date="2021-07-02T21:44:00Z">
                            <w:rPr>
                              <w:ins w:id="223" w:author="CS 2019952" w:date="2021-07-02T21:44:00Z"/>
                            </w:rPr>
                          </w:rPrChange>
                        </w:rPr>
                        <w:pPrChange w:id="224" w:author="CS 2019952" w:date="2021-07-02T21:44:00Z">
                          <w:pPr>
                            <w:pStyle w:val="Heading3"/>
                          </w:pPr>
                        </w:pPrChange>
                      </w:pPr>
                      <w:ins w:id="225" w:author="CS 2019952" w:date="2021-07-02T21:44:00Z">
                        <w:r>
                          <w:fldChar w:fldCharType="begin"/>
                        </w:r>
                        <w:r>
                          <w:instrText xml:space="preserve"> HYPERLINK "https://www.coursera.org/account/accomplishments/verify/SXKD9B6NEP9W" </w:instrText>
                        </w:r>
                        <w:r>
                          <w:fldChar w:fldCharType="separate"/>
                        </w:r>
                        <w:r w:rsidRPr="004B2142">
                          <w:rPr>
                            <w:rStyle w:val="Hyperlink"/>
                          </w:rPr>
                          <w:t xml:space="preserve">IBM </w:t>
                        </w:r>
                        <w:r w:rsidRPr="0022468C">
                          <w:rPr>
                            <w:rStyle w:val="Hyperlink"/>
                          </w:rPr>
                          <w:t>What is Data Science?</w:t>
                        </w:r>
                      </w:ins>
                    </w:p>
                    <w:p w14:paraId="40B5C8DD" w14:textId="212D37FD" w:rsidR="004B2142" w:rsidRPr="004B2142" w:rsidDel="004B2142" w:rsidRDefault="004B2142" w:rsidP="004B2142">
                      <w:pPr>
                        <w:pStyle w:val="ListParagraph"/>
                        <w:numPr>
                          <w:ilvl w:val="0"/>
                          <w:numId w:val="20"/>
                        </w:numPr>
                        <w:shd w:val="clear" w:color="auto" w:fill="FFFFFF"/>
                        <w:spacing w:after="0" w:line="450" w:lineRule="atLeast"/>
                        <w:rPr>
                          <w:del w:id="226" w:author="CS 2019952" w:date="2021-07-02T21:47:00Z"/>
                          <w:rFonts w:eastAsia="Times New Roman" w:cstheme="minorHAnsi"/>
                          <w:color w:val="1F1F1F"/>
                          <w:rPrChange w:id="227" w:author="CS 2019952" w:date="2021-07-02T21:47:00Z">
                            <w:rPr>
                              <w:del w:id="228" w:author="CS 2019952" w:date="2021-07-02T21:47:00Z"/>
                            </w:rPr>
                          </w:rPrChange>
                        </w:rPr>
                      </w:pPr>
                      <w:ins w:id="229" w:author="CS 2019952" w:date="2021-07-02T21:44:00Z">
                        <w:r>
                          <w:fldChar w:fldCharType="end"/>
                        </w:r>
                      </w:ins>
                      <w:ins w:id="230" w:author="CS 2019952" w:date="2021-07-02T21:46:00Z">
                        <w:r>
                          <w:t xml:space="preserve">Following Mathematics for Machine Learning in </w:t>
                        </w:r>
                      </w:ins>
                      <w:ins w:id="231" w:author="CS 2019952" w:date="2021-07-02T21:47:00Z">
                        <w:r>
                          <w:t xml:space="preserve">Coursera </w:t>
                        </w:r>
                      </w:ins>
                      <w:ins w:id="232" w:author="CS 2019952" w:date="2021-07-02T21:46:00Z">
                        <w:r>
                          <w:t>and</w:t>
                        </w:r>
                      </w:ins>
                    </w:p>
                    <w:p w14:paraId="5EC9AD37" w14:textId="72BC53CD" w:rsidR="004B2142" w:rsidRPr="004B2142" w:rsidRDefault="004B2142">
                      <w:pPr>
                        <w:pStyle w:val="ListParagraph"/>
                        <w:numPr>
                          <w:ilvl w:val="0"/>
                          <w:numId w:val="20"/>
                        </w:numPr>
                        <w:shd w:val="clear" w:color="auto" w:fill="FFFFFF"/>
                        <w:spacing w:after="0" w:line="450" w:lineRule="atLeast"/>
                        <w:rPr>
                          <w:ins w:id="233" w:author="CS 2019952" w:date="2021-07-02T21:47:00Z"/>
                          <w:rFonts w:eastAsia="Times New Roman" w:cstheme="minorHAnsi"/>
                          <w:color w:val="1F1F1F"/>
                          <w:rPrChange w:id="234" w:author="CS 2019952" w:date="2021-07-02T21:45:00Z">
                            <w:rPr>
                              <w:ins w:id="235" w:author="CS 2019952" w:date="2021-07-02T21:47:00Z"/>
                            </w:rPr>
                          </w:rPrChange>
                        </w:rPr>
                      </w:pPr>
                      <w:ins w:id="236" w:author="CS 2019952" w:date="2021-07-02T21:47:00Z">
                        <w:r>
                          <w:t xml:space="preserve"> </w:t>
                        </w:r>
                      </w:ins>
                      <w:ins w:id="237" w:author="CS 2019952" w:date="2021-07-02T22:00:00Z">
                        <w:r w:rsidR="008654CF">
                          <w:t>Pyt</w:t>
                        </w:r>
                      </w:ins>
                      <w:ins w:id="238" w:author="CS 2019952" w:date="2021-07-02T22:01:00Z">
                        <w:r w:rsidR="008654CF">
                          <w:t xml:space="preserve">hon for data science and machine learning bootcamp from </w:t>
                        </w:r>
                      </w:ins>
                      <w:ins w:id="239" w:author="CS 2019952" w:date="2021-07-02T22:02:00Z">
                        <w:r w:rsidR="007569B3">
                          <w:t>Udemy</w:t>
                        </w:r>
                        <w:r w:rsidR="001352FC">
                          <w:t>.</w:t>
                        </w:r>
                      </w:ins>
                    </w:p>
                    <w:p w14:paraId="1E9BFA29" w14:textId="77777777" w:rsidR="007569B3" w:rsidRPr="007569B3" w:rsidRDefault="004A1061" w:rsidP="004B2142">
                      <w:pPr>
                        <w:pStyle w:val="ListParagraph"/>
                        <w:numPr>
                          <w:ilvl w:val="0"/>
                          <w:numId w:val="20"/>
                        </w:numPr>
                        <w:shd w:val="clear" w:color="auto" w:fill="FFFFFF"/>
                        <w:spacing w:after="0" w:line="450" w:lineRule="atLeast"/>
                        <w:rPr>
                          <w:ins w:id="240" w:author="CS 2019952" w:date="2021-07-02T22:02:00Z"/>
                          <w:rPrChange w:id="241" w:author="CS 2019952" w:date="2021-07-02T22:02:00Z">
                            <w:rPr>
                              <w:ins w:id="242" w:author="CS 2019952" w:date="2021-07-02T22:02:00Z"/>
                              <w:rFonts w:eastAsia="Times New Roman" w:cstheme="minorHAnsi"/>
                              <w:color w:val="1F1F1F"/>
                            </w:rPr>
                          </w:rPrChange>
                        </w:rPr>
                      </w:pPr>
                      <w:r w:rsidRPr="004B2142">
                        <w:rPr>
                          <w:rFonts w:eastAsia="Times New Roman" w:cstheme="minorHAnsi"/>
                          <w:color w:val="1F1F1F"/>
                          <w:rPrChange w:id="243" w:author="CS 2019952" w:date="2021-07-02T21:47:00Z">
                            <w:rPr>
                              <w:rFonts w:eastAsia="Times New Roman" w:cstheme="minorHAnsi"/>
                            </w:rPr>
                          </w:rPrChange>
                        </w:rPr>
                        <w:t xml:space="preserve">Following </w:t>
                      </w:r>
                      <w:r w:rsidRPr="004B2142">
                        <w:rPr>
                          <w:rFonts w:eastAsia="Times New Roman" w:cstheme="minorHAnsi"/>
                          <w:b/>
                          <w:bCs/>
                          <w:color w:val="1F1F1F"/>
                          <w:rPrChange w:id="244" w:author="CS 2019952" w:date="2021-07-02T21:47:00Z">
                            <w:rPr>
                              <w:rFonts w:eastAsia="Times New Roman" w:cstheme="minorHAnsi"/>
                              <w:b/>
                              <w:bCs/>
                            </w:rPr>
                          </w:rPrChange>
                        </w:rPr>
                        <w:t>python, java, SQL</w:t>
                      </w:r>
                      <w:r w:rsidRPr="004B2142">
                        <w:rPr>
                          <w:rFonts w:eastAsia="Times New Roman" w:cstheme="minorHAnsi"/>
                          <w:color w:val="1F1F1F"/>
                          <w:rPrChange w:id="245" w:author="CS 2019952" w:date="2021-07-02T21:47:00Z">
                            <w:rPr>
                              <w:rFonts w:eastAsia="Times New Roman" w:cstheme="minorHAnsi"/>
                            </w:rPr>
                          </w:rPrChange>
                        </w:rPr>
                        <w:t xml:space="preserve"> certificate courses in SOLOLEARN.</w:t>
                      </w:r>
                    </w:p>
                    <w:p w14:paraId="680C866C" w14:textId="41561622" w:rsidR="004A1061" w:rsidRDefault="00706B5C">
                      <w:pPr>
                        <w:pStyle w:val="ListParagraph"/>
                        <w:shd w:val="clear" w:color="auto" w:fill="FFFFFF"/>
                        <w:spacing w:after="0" w:line="450" w:lineRule="atLeast"/>
                        <w:pPrChange w:id="246" w:author="CS 2019952" w:date="2021-07-02T22:02:00Z">
                          <w:pPr>
                            <w:pStyle w:val="ListParagraph"/>
                            <w:numPr>
                              <w:numId w:val="20"/>
                            </w:numPr>
                            <w:shd w:val="clear" w:color="auto" w:fill="FFFFFF"/>
                            <w:spacing w:after="0" w:line="450" w:lineRule="atLeast"/>
                            <w:ind w:hanging="360"/>
                          </w:pPr>
                        </w:pPrChange>
                      </w:pPr>
                      <w:r w:rsidRPr="004B2142">
                        <w:rPr>
                          <w:rFonts w:eastAsia="Times New Roman" w:cstheme="minorHAnsi"/>
                          <w:color w:val="1F1F1F"/>
                          <w:rPrChange w:id="247" w:author="CS 2019952" w:date="2021-07-02T21:47:00Z">
                            <w:rPr>
                              <w:rFonts w:eastAsia="Times New Roman" w:cstheme="minorHAnsi"/>
                            </w:rPr>
                          </w:rPrChange>
                        </w:rPr>
                        <w:t>(</w:t>
                      </w:r>
                      <w:r w:rsidRPr="00706B5C">
                        <w:t xml:space="preserve"> </w:t>
                      </w:r>
                      <w:r w:rsidR="00CA5FB2">
                        <w:fldChar w:fldCharType="begin"/>
                      </w:r>
                      <w:r w:rsidR="00CA5FB2">
                        <w:instrText xml:space="preserve"> HYPERLINK "https://www.sololearn.com/Profile/17228372" </w:instrText>
                      </w:r>
                      <w:r w:rsidR="00CA5FB2">
                        <w:fldChar w:fldCharType="separate"/>
                      </w:r>
                      <w:r w:rsidR="00787F6D" w:rsidRPr="00D37650">
                        <w:rPr>
                          <w:rStyle w:val="Hyperlink"/>
                        </w:rPr>
                        <w:t>https://www.sololearn.com/Profile/17228372</w:t>
                      </w:r>
                      <w:r w:rsidR="00CA5FB2">
                        <w:rPr>
                          <w:rStyle w:val="Hyperlink"/>
                        </w:rPr>
                        <w:fldChar w:fldCharType="end"/>
                      </w:r>
                      <w:r>
                        <w:t>)</w:t>
                      </w:r>
                    </w:p>
                    <w:p w14:paraId="4382B321" w14:textId="0379E25C" w:rsidR="00AA2957" w:rsidRPr="00AA2957" w:rsidRDefault="00B14084" w:rsidP="00AA2957">
                      <w:pPr>
                        <w:pStyle w:val="ListParagraph"/>
                        <w:numPr>
                          <w:ilvl w:val="0"/>
                          <w:numId w:val="20"/>
                        </w:numPr>
                        <w:shd w:val="clear" w:color="auto" w:fill="FFFFFF"/>
                        <w:spacing w:after="0" w:line="450" w:lineRule="atLeast"/>
                        <w:rPr>
                          <w:rFonts w:cstheme="minorHAnsi"/>
                          <w:rPrChange w:id="248" w:author="CS 2019952" w:date="2021-07-03T00:38:00Z">
                            <w:rPr/>
                          </w:rPrChange>
                        </w:rPr>
                      </w:pPr>
                      <w:hyperlink r:id="rId14" w:history="1">
                        <w:r w:rsidR="00787F6D" w:rsidRPr="00787F6D">
                          <w:rPr>
                            <w:rStyle w:val="lls-card-headline"/>
                            <w:rFonts w:cstheme="minorHAnsi"/>
                            <w:b/>
                            <w:bCs/>
                            <w:bdr w:val="none" w:sz="0" w:space="0" w:color="auto" w:frame="1"/>
                            <w:shd w:val="clear" w:color="auto" w:fill="FFFFFF"/>
                          </w:rPr>
                          <w:t>Programming Foundations: Object-Oriented Design</w:t>
                        </w:r>
                      </w:hyperlink>
                      <w:r w:rsidR="00787F6D" w:rsidRPr="00787F6D">
                        <w:rPr>
                          <w:rFonts w:cstheme="minorHAnsi"/>
                          <w:b/>
                          <w:bCs/>
                        </w:rPr>
                        <w:t xml:space="preserve"> </w:t>
                      </w:r>
                      <w:r w:rsidR="00787F6D" w:rsidRPr="00787F6D">
                        <w:rPr>
                          <w:rFonts w:cstheme="minorHAnsi"/>
                        </w:rPr>
                        <w:t>from LinkedIn Learning (Following).</w:t>
                      </w:r>
                    </w:p>
                    <w:p w14:paraId="5E9B940C" w14:textId="29F7CBF2" w:rsidR="00787F6D" w:rsidRPr="00787F6D" w:rsidRDefault="00B14084" w:rsidP="00787F6D">
                      <w:pPr>
                        <w:pStyle w:val="ListParagraph"/>
                        <w:numPr>
                          <w:ilvl w:val="0"/>
                          <w:numId w:val="20"/>
                        </w:numPr>
                        <w:shd w:val="clear" w:color="auto" w:fill="FFFFFF"/>
                        <w:spacing w:after="120" w:line="240" w:lineRule="auto"/>
                        <w:textAlignment w:val="baseline"/>
                        <w:rPr>
                          <w:rFonts w:eastAsia="Times New Roman" w:cstheme="minorHAnsi"/>
                          <w:b/>
                          <w:bCs/>
                        </w:rPr>
                      </w:pPr>
                      <w:hyperlink r:id="rId15" w:history="1">
                        <w:r w:rsidR="00787F6D" w:rsidRPr="00787F6D">
                          <w:rPr>
                            <w:rFonts w:eastAsia="Times New Roman" w:cstheme="minorHAnsi"/>
                            <w:b/>
                            <w:bCs/>
                            <w:bdr w:val="none" w:sz="0" w:space="0" w:color="auto" w:frame="1"/>
                          </w:rPr>
                          <w:t>Learning Java 8</w:t>
                        </w:r>
                      </w:hyperlink>
                      <w:r w:rsidR="00787F6D" w:rsidRPr="00787F6D">
                        <w:rPr>
                          <w:rFonts w:eastAsia="Times New Roman" w:cstheme="minorHAnsi"/>
                          <w:b/>
                          <w:bCs/>
                        </w:rPr>
                        <w:t xml:space="preserve">  LinkedIn </w:t>
                      </w:r>
                      <w:r w:rsidR="00787F6D" w:rsidRPr="00787F6D">
                        <w:rPr>
                          <w:rFonts w:cstheme="minorHAnsi"/>
                        </w:rPr>
                        <w:t>from LinkedIn Learning.</w:t>
                      </w:r>
                    </w:p>
                    <w:p w14:paraId="5699CD13" w14:textId="06EF6B66" w:rsidR="00787F6D" w:rsidRPr="00787F6D" w:rsidRDefault="00B14084" w:rsidP="00787F6D">
                      <w:pPr>
                        <w:pStyle w:val="ListParagraph"/>
                        <w:numPr>
                          <w:ilvl w:val="0"/>
                          <w:numId w:val="20"/>
                        </w:numPr>
                        <w:shd w:val="clear" w:color="auto" w:fill="FFFFFF"/>
                        <w:spacing w:after="120" w:line="240" w:lineRule="auto"/>
                        <w:textAlignment w:val="baseline"/>
                        <w:rPr>
                          <w:rFonts w:cstheme="minorHAnsi"/>
                          <w:b/>
                          <w:bCs/>
                        </w:rPr>
                      </w:pPr>
                      <w:hyperlink r:id="rId16" w:history="1">
                        <w:r w:rsidR="00787F6D" w:rsidRPr="00787F6D">
                          <w:rPr>
                            <w:rStyle w:val="lls-card-headline"/>
                            <w:rFonts w:cstheme="minorHAnsi"/>
                            <w:b/>
                            <w:bCs/>
                            <w:bdr w:val="none" w:sz="0" w:space="0" w:color="auto" w:frame="1"/>
                            <w:shd w:val="clear" w:color="auto" w:fill="FFFFFF"/>
                          </w:rPr>
                          <w:t>Programming Foundations: Version Control with Git</w:t>
                        </w:r>
                      </w:hyperlink>
                      <w:r w:rsidR="00787F6D" w:rsidRPr="00787F6D">
                        <w:rPr>
                          <w:rFonts w:cstheme="minorHAnsi"/>
                          <w:b/>
                          <w:bCs/>
                        </w:rPr>
                        <w:t xml:space="preserve"> </w:t>
                      </w:r>
                      <w:r w:rsidR="00787F6D" w:rsidRPr="00787F6D">
                        <w:rPr>
                          <w:rFonts w:cstheme="minorHAnsi"/>
                        </w:rPr>
                        <w:t>from LinkedIn Learning</w:t>
                      </w:r>
                      <w:r w:rsidR="00787F6D" w:rsidRPr="00787F6D">
                        <w:rPr>
                          <w:rFonts w:cstheme="minorHAnsi"/>
                          <w:b/>
                          <w:bCs/>
                        </w:rPr>
                        <w:t>.</w:t>
                      </w:r>
                    </w:p>
                    <w:p w14:paraId="68F700DB" w14:textId="0E8A6345" w:rsidR="009B6B9B" w:rsidRPr="00AA2957" w:rsidRDefault="00B14084" w:rsidP="00787F6D">
                      <w:pPr>
                        <w:pStyle w:val="ListParagraph"/>
                        <w:numPr>
                          <w:ilvl w:val="0"/>
                          <w:numId w:val="20"/>
                        </w:numPr>
                        <w:shd w:val="clear" w:color="auto" w:fill="FFFFFF"/>
                        <w:spacing w:after="120" w:line="240" w:lineRule="auto"/>
                        <w:textAlignment w:val="baseline"/>
                        <w:rPr>
                          <w:ins w:id="249" w:author="CS 2019952" w:date="2021-07-03T00:39:00Z"/>
                          <w:rFonts w:eastAsia="Times New Roman" w:cstheme="minorHAnsi"/>
                          <w:b/>
                          <w:bCs/>
                          <w:rPrChange w:id="250" w:author="CS 2019952" w:date="2021-07-03T00:39:00Z">
                            <w:rPr>
                              <w:ins w:id="251" w:author="CS 2019952" w:date="2021-07-03T00:39:00Z"/>
                              <w:rFonts w:cstheme="minorHAnsi"/>
                            </w:rPr>
                          </w:rPrChange>
                        </w:rPr>
                      </w:pPr>
                      <w:hyperlink r:id="rId17" w:history="1">
                        <w:r w:rsidR="00787F6D" w:rsidRPr="00787F6D">
                          <w:rPr>
                            <w:rStyle w:val="lls-card-headline"/>
                            <w:rFonts w:cstheme="minorHAnsi"/>
                            <w:b/>
                            <w:bCs/>
                            <w:bdr w:val="none" w:sz="0" w:space="0" w:color="auto" w:frame="1"/>
                            <w:shd w:val="clear" w:color="auto" w:fill="FFFFFF"/>
                          </w:rPr>
                          <w:t>Careers in the Game Industry</w:t>
                        </w:r>
                      </w:hyperlink>
                      <w:r w:rsidR="00787F6D" w:rsidRPr="00787F6D">
                        <w:rPr>
                          <w:rFonts w:cstheme="minorHAnsi"/>
                          <w:b/>
                          <w:bCs/>
                        </w:rPr>
                        <w:t xml:space="preserve"> </w:t>
                      </w:r>
                      <w:r w:rsidR="00787F6D" w:rsidRPr="00787F6D">
                        <w:rPr>
                          <w:rFonts w:cstheme="minorHAnsi"/>
                        </w:rPr>
                        <w:t>from LinkedIn Learning.</w:t>
                      </w:r>
                    </w:p>
                    <w:p w14:paraId="6E0F1818" w14:textId="66264424" w:rsidR="00AA2957" w:rsidRPr="00AA2957" w:rsidRDefault="00AA2957" w:rsidP="00787F6D">
                      <w:pPr>
                        <w:pStyle w:val="ListParagraph"/>
                        <w:numPr>
                          <w:ilvl w:val="0"/>
                          <w:numId w:val="20"/>
                        </w:numPr>
                        <w:shd w:val="clear" w:color="auto" w:fill="FFFFFF"/>
                        <w:spacing w:after="120" w:line="240" w:lineRule="auto"/>
                        <w:textAlignment w:val="baseline"/>
                        <w:rPr>
                          <w:ins w:id="252" w:author="CS 2019952" w:date="2021-07-03T00:42:00Z"/>
                          <w:rFonts w:eastAsia="Times New Roman" w:cstheme="minorHAnsi"/>
                          <w:b/>
                          <w:bCs/>
                          <w:rPrChange w:id="253" w:author="CS 2019952" w:date="2021-07-03T00:42:00Z">
                            <w:rPr>
                              <w:ins w:id="254" w:author="CS 2019952" w:date="2021-07-03T00:42:00Z"/>
                              <w:rFonts w:cstheme="minorHAnsi"/>
                            </w:rPr>
                          </w:rPrChange>
                        </w:rPr>
                      </w:pPr>
                      <w:ins w:id="255" w:author="CS 2019952" w:date="2021-07-03T00:42:00Z">
                        <w:r>
                          <w:rPr>
                            <w:rFonts w:cstheme="minorHAnsi"/>
                          </w:rPr>
                          <w:fldChar w:fldCharType="begin"/>
                        </w:r>
                        <w:r>
                          <w:rPr>
                            <w:rFonts w:cstheme="minorHAnsi"/>
                          </w:rPr>
                          <w:instrText xml:space="preserve"> HYPERLINK "https://github.com/saadzarook/BARG_Main" </w:instrText>
                        </w:r>
                        <w:r>
                          <w:rPr>
                            <w:rFonts w:cstheme="minorHAnsi"/>
                          </w:rPr>
                        </w:r>
                        <w:r>
                          <w:rPr>
                            <w:rFonts w:cstheme="minorHAnsi"/>
                          </w:rPr>
                          <w:fldChar w:fldCharType="separate"/>
                        </w:r>
                        <w:r w:rsidRPr="00AA2957">
                          <w:rPr>
                            <w:rStyle w:val="Hyperlink"/>
                            <w:rFonts w:cstheme="minorHAnsi"/>
                          </w:rPr>
                          <w:t>BARG</w:t>
                        </w:r>
                        <w:r>
                          <w:rPr>
                            <w:rFonts w:cstheme="minorHAnsi"/>
                          </w:rPr>
                          <w:fldChar w:fldCharType="end"/>
                        </w:r>
                      </w:ins>
                      <w:ins w:id="256" w:author="CS 2019952" w:date="2021-07-03T00:40:00Z">
                        <w:r>
                          <w:rPr>
                            <w:rFonts w:cstheme="minorHAnsi"/>
                          </w:rPr>
                          <w:t xml:space="preserve"> – sentiment analysis machine learning web application </w:t>
                        </w:r>
                      </w:ins>
                    </w:p>
                    <w:p w14:paraId="6510FAA2" w14:textId="63CD643B" w:rsidR="00AA2957" w:rsidRPr="00155BF9" w:rsidRDefault="00AA2957" w:rsidP="00787F6D">
                      <w:pPr>
                        <w:pStyle w:val="ListParagraph"/>
                        <w:numPr>
                          <w:ilvl w:val="0"/>
                          <w:numId w:val="20"/>
                        </w:numPr>
                        <w:shd w:val="clear" w:color="auto" w:fill="FFFFFF"/>
                        <w:spacing w:after="120" w:line="240" w:lineRule="auto"/>
                        <w:textAlignment w:val="baseline"/>
                        <w:rPr>
                          <w:ins w:id="257" w:author="Saranga Kumarapeli" w:date="2021-01-26T11:57:00Z"/>
                          <w:rFonts w:eastAsia="Times New Roman" w:cstheme="minorHAnsi"/>
                          <w:b/>
                          <w:bCs/>
                          <w:rPrChange w:id="258" w:author="Saranga Kumarapeli" w:date="2021-01-26T11:57:00Z">
                            <w:rPr>
                              <w:ins w:id="259" w:author="Saranga Kumarapeli" w:date="2021-01-26T11:57:00Z"/>
                              <w:rFonts w:cstheme="minorHAnsi"/>
                            </w:rPr>
                          </w:rPrChange>
                        </w:rPr>
                      </w:pPr>
                      <w:ins w:id="260" w:author="CS 2019952" w:date="2021-07-03T00:43:00Z">
                        <w:r>
                          <w:rPr>
                            <w:rFonts w:cstheme="minorHAnsi"/>
                          </w:rPr>
                          <w:fldChar w:fldCharType="begin"/>
                        </w:r>
                        <w:r>
                          <w:rPr>
                            <w:rFonts w:cstheme="minorHAnsi"/>
                          </w:rPr>
                          <w:instrText xml:space="preserve"> HYPERLINK "https://github.com/Saranga99/data-science-projects" </w:instrText>
                        </w:r>
                        <w:r>
                          <w:rPr>
                            <w:rFonts w:cstheme="minorHAnsi"/>
                          </w:rPr>
                        </w:r>
                        <w:r>
                          <w:rPr>
                            <w:rFonts w:cstheme="minorHAnsi"/>
                          </w:rPr>
                          <w:fldChar w:fldCharType="separate"/>
                        </w:r>
                        <w:r w:rsidRPr="00AA2957">
                          <w:rPr>
                            <w:rStyle w:val="Hyperlink"/>
                            <w:rFonts w:cstheme="minorHAnsi"/>
                          </w:rPr>
                          <w:t>Data science learning repo</w:t>
                        </w:r>
                        <w:r>
                          <w:rPr>
                            <w:rFonts w:cstheme="minorHAnsi"/>
                          </w:rPr>
                          <w:fldChar w:fldCharType="end"/>
                        </w:r>
                        <w:r>
                          <w:rPr>
                            <w:rFonts w:cstheme="minorHAnsi"/>
                          </w:rPr>
                          <w:t xml:space="preserve"> </w:t>
                        </w:r>
                      </w:ins>
                    </w:p>
                    <w:p w14:paraId="003E4673" w14:textId="4DDC55F0" w:rsidR="00787F6D" w:rsidRPr="009B6B9B" w:rsidDel="00155BF9" w:rsidRDefault="00787F6D">
                      <w:pPr>
                        <w:shd w:val="clear" w:color="auto" w:fill="FFFFFF"/>
                        <w:spacing w:after="120" w:line="240" w:lineRule="auto"/>
                        <w:ind w:left="360"/>
                        <w:textAlignment w:val="baseline"/>
                        <w:rPr>
                          <w:del w:id="261" w:author="Saranga Kumarapeli" w:date="2021-01-26T12:00:00Z"/>
                          <w:rFonts w:eastAsia="Times New Roman" w:cstheme="minorHAnsi"/>
                          <w:b/>
                          <w:bCs/>
                          <w:rPrChange w:id="262" w:author="Saranga Kumarapeli" w:date="2020-10-14T18:26:00Z">
                            <w:rPr>
                              <w:del w:id="263" w:author="Saranga Kumarapeli" w:date="2021-01-26T12:00:00Z"/>
                            </w:rPr>
                          </w:rPrChange>
                        </w:rPr>
                        <w:pPrChange w:id="264" w:author="Saranga Kumarapeli" w:date="2020-10-14T18:26:00Z">
                          <w:pPr>
                            <w:pStyle w:val="ListParagraph"/>
                            <w:numPr>
                              <w:numId w:val="20"/>
                            </w:numPr>
                            <w:shd w:val="clear" w:color="auto" w:fill="FFFFFF"/>
                            <w:spacing w:after="120" w:line="240" w:lineRule="auto"/>
                            <w:ind w:hanging="360"/>
                            <w:textAlignment w:val="baseline"/>
                          </w:pPr>
                        </w:pPrChange>
                      </w:pPr>
                      <w:del w:id="265" w:author="Saranga Kumarapeli" w:date="2020-10-14T18:26:00Z">
                        <w:r w:rsidRPr="009B6B9B" w:rsidDel="009B6B9B">
                          <w:rPr>
                            <w:rFonts w:eastAsia="Times New Roman" w:cstheme="minorHAnsi"/>
                            <w:b/>
                            <w:bCs/>
                            <w:rPrChange w:id="266" w:author="Saranga Kumarapeli" w:date="2020-10-14T18:26:00Z">
                              <w:rPr/>
                            </w:rPrChange>
                          </w:rPr>
                          <w:delText xml:space="preserve"> </w:delText>
                        </w:r>
                      </w:del>
                    </w:p>
                    <w:p w14:paraId="6E14DBF0" w14:textId="77777777" w:rsidR="00787F6D" w:rsidRPr="00787F6D" w:rsidRDefault="00787F6D" w:rsidP="002F37D6">
                      <w:pPr>
                        <w:shd w:val="clear" w:color="auto" w:fill="FFFFFF"/>
                        <w:spacing w:after="0" w:line="450" w:lineRule="atLeast"/>
                        <w:rPr>
                          <w:rFonts w:eastAsia="Times New Roman" w:cstheme="minorHAnsi"/>
                          <w:b/>
                          <w:bCs/>
                        </w:rPr>
                      </w:pPr>
                    </w:p>
                    <w:p w14:paraId="5DAAF725" w14:textId="529FDE33" w:rsidR="002F37D6" w:rsidRPr="002F37D6" w:rsidRDefault="002F37D6" w:rsidP="002F37D6">
                      <w:pPr>
                        <w:shd w:val="clear" w:color="auto" w:fill="FFFFFF"/>
                        <w:spacing w:after="0" w:line="450" w:lineRule="atLeast"/>
                        <w:rPr>
                          <w:rFonts w:ascii="Arial" w:eastAsia="Times New Roman" w:hAnsi="Arial" w:cs="Arial"/>
                          <w:color w:val="1F1F1F"/>
                          <w:sz w:val="24"/>
                          <w:szCs w:val="24"/>
                        </w:rPr>
                      </w:pPr>
                    </w:p>
                    <w:p w14:paraId="731A7BBB" w14:textId="31753BAB" w:rsidR="002A68B4" w:rsidRDefault="002A68B4" w:rsidP="009E4B3F">
                      <w:pPr>
                        <w:spacing w:after="0" w:line="240" w:lineRule="auto"/>
                      </w:pPr>
                    </w:p>
                  </w:txbxContent>
                </v:textbox>
                <w10:wrap anchorx="margin"/>
              </v:shape>
            </w:pict>
          </mc:Fallback>
        </mc:AlternateContent>
      </w:r>
    </w:p>
    <w:p w14:paraId="59BDF134" w14:textId="1683B0D6" w:rsidR="0088396B" w:rsidRDefault="0088396B" w:rsidP="00847ECF">
      <w:pPr>
        <w:spacing w:before="240" w:after="0"/>
        <w:rPr>
          <w:ins w:id="179" w:author="CS 2019952" w:date="2021-07-02T21:25:00Z"/>
          <w:rFonts w:asciiTheme="majorHAnsi" w:hAnsiTheme="majorHAnsi"/>
          <w:b/>
          <w:sz w:val="24"/>
        </w:rPr>
      </w:pPr>
    </w:p>
    <w:p w14:paraId="02ADBD7F" w14:textId="43117E6D" w:rsidR="0088396B" w:rsidRDefault="0088396B" w:rsidP="00847ECF">
      <w:pPr>
        <w:spacing w:before="240" w:after="0"/>
        <w:rPr>
          <w:ins w:id="180" w:author="CS 2019952" w:date="2021-07-02T21:25:00Z"/>
          <w:rFonts w:asciiTheme="majorHAnsi" w:hAnsiTheme="majorHAnsi"/>
          <w:b/>
          <w:sz w:val="24"/>
        </w:rPr>
      </w:pPr>
    </w:p>
    <w:p w14:paraId="0DD58769" w14:textId="441B52A2" w:rsidR="0088396B" w:rsidRDefault="0088396B" w:rsidP="00847ECF">
      <w:pPr>
        <w:spacing w:before="240" w:after="0"/>
        <w:rPr>
          <w:ins w:id="181" w:author="CS 2019952" w:date="2021-07-02T21:25:00Z"/>
          <w:rFonts w:asciiTheme="majorHAnsi" w:hAnsiTheme="majorHAnsi"/>
          <w:b/>
          <w:sz w:val="24"/>
        </w:rPr>
      </w:pPr>
    </w:p>
    <w:p w14:paraId="68532B46" w14:textId="0EFB545D" w:rsidR="0088396B" w:rsidRDefault="0088396B" w:rsidP="00847ECF">
      <w:pPr>
        <w:spacing w:before="240" w:after="0"/>
        <w:rPr>
          <w:ins w:id="182" w:author="CS 2019952" w:date="2021-07-02T21:25:00Z"/>
          <w:rFonts w:asciiTheme="majorHAnsi" w:hAnsiTheme="majorHAnsi"/>
          <w:b/>
          <w:sz w:val="24"/>
        </w:rPr>
      </w:pPr>
    </w:p>
    <w:p w14:paraId="53A64BC4" w14:textId="41E5D7E0" w:rsidR="0088396B" w:rsidRDefault="0088396B" w:rsidP="00847ECF">
      <w:pPr>
        <w:spacing w:before="240" w:after="0"/>
        <w:rPr>
          <w:ins w:id="183" w:author="CS 2019952" w:date="2021-07-02T21:25:00Z"/>
          <w:rFonts w:asciiTheme="majorHAnsi" w:hAnsiTheme="majorHAnsi"/>
          <w:b/>
          <w:sz w:val="24"/>
        </w:rPr>
      </w:pPr>
    </w:p>
    <w:p w14:paraId="25D0CF69" w14:textId="1BEB4606" w:rsidR="0088396B" w:rsidRDefault="0088396B" w:rsidP="00847ECF">
      <w:pPr>
        <w:spacing w:before="240" w:after="0"/>
        <w:rPr>
          <w:ins w:id="184" w:author="CS 2019952" w:date="2021-07-02T21:25:00Z"/>
          <w:rFonts w:asciiTheme="majorHAnsi" w:hAnsiTheme="majorHAnsi"/>
          <w:b/>
          <w:sz w:val="24"/>
        </w:rPr>
      </w:pPr>
    </w:p>
    <w:p w14:paraId="7C2ACC38" w14:textId="0145A68B" w:rsidR="0088396B" w:rsidRDefault="00142EB5" w:rsidP="00142EB5">
      <w:pPr>
        <w:tabs>
          <w:tab w:val="left" w:pos="1752"/>
        </w:tabs>
        <w:spacing w:before="240" w:after="0"/>
        <w:rPr>
          <w:ins w:id="185" w:author="CS 2019952" w:date="2021-07-02T21:35:00Z"/>
          <w:rFonts w:asciiTheme="majorHAnsi" w:hAnsiTheme="majorHAnsi"/>
          <w:b/>
          <w:sz w:val="24"/>
        </w:rPr>
      </w:pPr>
      <w:ins w:id="186" w:author="CS 2019952" w:date="2021-07-02T21:35:00Z">
        <w:r>
          <w:rPr>
            <w:rFonts w:asciiTheme="majorHAnsi" w:hAnsiTheme="majorHAnsi"/>
            <w:b/>
            <w:sz w:val="24"/>
          </w:rPr>
          <w:tab/>
        </w:r>
      </w:ins>
    </w:p>
    <w:p w14:paraId="6812D5D2" w14:textId="35A1DA63" w:rsidR="00142EB5" w:rsidRDefault="00142EB5" w:rsidP="00142EB5">
      <w:pPr>
        <w:tabs>
          <w:tab w:val="left" w:pos="1752"/>
        </w:tabs>
        <w:spacing w:before="240" w:after="0"/>
        <w:rPr>
          <w:ins w:id="187" w:author="CS 2019952" w:date="2021-07-02T21:35:00Z"/>
          <w:rFonts w:asciiTheme="majorHAnsi" w:hAnsiTheme="majorHAnsi"/>
          <w:b/>
          <w:sz w:val="24"/>
        </w:rPr>
      </w:pPr>
    </w:p>
    <w:p w14:paraId="1D43CD6D" w14:textId="4D2C90AF" w:rsidR="00142EB5" w:rsidRDefault="00142EB5" w:rsidP="00142EB5">
      <w:pPr>
        <w:tabs>
          <w:tab w:val="left" w:pos="1752"/>
        </w:tabs>
        <w:spacing w:before="240" w:after="0"/>
        <w:rPr>
          <w:ins w:id="188" w:author="CS 2019952" w:date="2021-07-02T21:35:00Z"/>
          <w:rFonts w:asciiTheme="majorHAnsi" w:hAnsiTheme="majorHAnsi"/>
          <w:b/>
          <w:sz w:val="24"/>
        </w:rPr>
      </w:pPr>
    </w:p>
    <w:p w14:paraId="41B76B5B" w14:textId="349E5D79" w:rsidR="00142EB5" w:rsidRDefault="00142EB5" w:rsidP="00142EB5">
      <w:pPr>
        <w:tabs>
          <w:tab w:val="left" w:pos="1752"/>
        </w:tabs>
        <w:spacing w:before="240" w:after="0"/>
        <w:rPr>
          <w:ins w:id="189" w:author="CS 2019952" w:date="2021-07-02T21:35:00Z"/>
          <w:rFonts w:asciiTheme="majorHAnsi" w:hAnsiTheme="majorHAnsi"/>
          <w:b/>
          <w:sz w:val="24"/>
        </w:rPr>
      </w:pPr>
    </w:p>
    <w:p w14:paraId="3A74B583" w14:textId="2A64322A" w:rsidR="00142EB5" w:rsidRDefault="00142EB5" w:rsidP="00142EB5">
      <w:pPr>
        <w:tabs>
          <w:tab w:val="left" w:pos="1752"/>
        </w:tabs>
        <w:spacing w:before="240" w:after="0"/>
        <w:rPr>
          <w:ins w:id="190" w:author="CS 2019952" w:date="2021-07-02T21:35:00Z"/>
          <w:rFonts w:asciiTheme="majorHAnsi" w:hAnsiTheme="majorHAnsi"/>
          <w:b/>
          <w:sz w:val="24"/>
        </w:rPr>
      </w:pPr>
    </w:p>
    <w:p w14:paraId="60E54B59" w14:textId="3C1D3726" w:rsidR="00142EB5" w:rsidRDefault="00142EB5" w:rsidP="00142EB5">
      <w:pPr>
        <w:tabs>
          <w:tab w:val="left" w:pos="1752"/>
        </w:tabs>
        <w:spacing w:before="240" w:after="0"/>
        <w:rPr>
          <w:ins w:id="191" w:author="CS 2019952" w:date="2021-07-02T21:35:00Z"/>
          <w:rFonts w:asciiTheme="majorHAnsi" w:hAnsiTheme="majorHAnsi"/>
          <w:b/>
          <w:sz w:val="24"/>
        </w:rPr>
      </w:pPr>
    </w:p>
    <w:p w14:paraId="2C2B6DF9" w14:textId="0902E9B1" w:rsidR="00142EB5" w:rsidRDefault="006F5788">
      <w:pPr>
        <w:tabs>
          <w:tab w:val="left" w:pos="1752"/>
        </w:tabs>
        <w:spacing w:before="240" w:after="0"/>
        <w:rPr>
          <w:ins w:id="192" w:author="CS 2019952" w:date="2021-07-02T21:25:00Z"/>
          <w:rFonts w:asciiTheme="majorHAnsi" w:hAnsiTheme="majorHAnsi"/>
          <w:b/>
          <w:sz w:val="24"/>
        </w:rPr>
        <w:pPrChange w:id="193" w:author="CS 2019952" w:date="2021-07-02T21:35:00Z">
          <w:pPr>
            <w:spacing w:before="240" w:after="0"/>
          </w:pPr>
        </w:pPrChange>
      </w:pPr>
      <w:r>
        <w:rPr>
          <w:noProof/>
          <w:lang w:bidi="si-LK"/>
        </w:rPr>
        <w:lastRenderedPageBreak/>
        <mc:AlternateContent>
          <mc:Choice Requires="wps">
            <w:drawing>
              <wp:anchor distT="0" distB="0" distL="114300" distR="114300" simplePos="0" relativeHeight="251719680" behindDoc="0" locked="0" layoutInCell="1" allowOverlap="1" wp14:anchorId="321870CD" wp14:editId="4FCBEA2A">
                <wp:simplePos x="0" y="0"/>
                <wp:positionH relativeFrom="margin">
                  <wp:align>center</wp:align>
                </wp:positionH>
                <wp:positionV relativeFrom="paragraph">
                  <wp:posOffset>-267335</wp:posOffset>
                </wp:positionV>
                <wp:extent cx="6567170" cy="1203960"/>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7170" cy="1203960"/>
                        </a:xfrm>
                        <a:prstGeom prst="rect">
                          <a:avLst/>
                        </a:prstGeom>
                        <a:noFill/>
                        <a:ln w="9525">
                          <a:noFill/>
                          <a:miter lim="800000"/>
                          <a:headEnd/>
                          <a:tailEnd/>
                        </a:ln>
                      </wps:spPr>
                      <wps:txbx>
                        <w:txbxContent>
                          <w:p w14:paraId="5A3BE754" w14:textId="40798F60" w:rsidR="009F79AC" w:rsidRDefault="009F79AC" w:rsidP="009F79AC">
                            <w:pPr>
                              <w:spacing w:after="0" w:line="240" w:lineRule="auto"/>
                            </w:pPr>
                            <w:r w:rsidRPr="001025EC">
                              <w:rPr>
                                <w:b/>
                                <w:bCs/>
                              </w:rPr>
                              <w:t>BSc (Hons) in Computer Science</w:t>
                            </w:r>
                            <w:r>
                              <w:t xml:space="preserve"> by University of Westminster at Informatics Institute of </w:t>
                            </w:r>
                            <w:del w:id="194" w:author="Saranga Kumarapeli" w:date="2020-10-19T09:37:00Z">
                              <w:r w:rsidDel="00BE15B9">
                                <w:delText>Technology.</w:delText>
                              </w:r>
                            </w:del>
                            <w:ins w:id="195" w:author="Saranga Kumarapeli" w:date="2020-10-19T09:37:00Z">
                              <w:r w:rsidR="00BE15B9">
                                <w:t>Technology. (</w:t>
                              </w:r>
                            </w:ins>
                            <w:ins w:id="196" w:author="Saranga Kumarapeli" w:date="2020-10-19T09:36:00Z">
                              <w:r w:rsidR="00BE15B9">
                                <w:t>2nd year)</w:t>
                              </w:r>
                            </w:ins>
                          </w:p>
                          <w:p w14:paraId="47265E47" w14:textId="1BF17D21" w:rsidR="009F79AC" w:rsidRDefault="009F79AC" w:rsidP="009F79AC">
                            <w:pPr>
                              <w:spacing w:after="0" w:line="240" w:lineRule="auto"/>
                            </w:pPr>
                            <w:r w:rsidRPr="001025EC">
                              <w:rPr>
                                <w:b/>
                                <w:bCs/>
                              </w:rPr>
                              <w:t>Main Subjects</w:t>
                            </w:r>
                            <w:ins w:id="197" w:author="CS 2019952" w:date="2021-07-02T22:11:00Z">
                              <w:r w:rsidR="00B70673">
                                <w:rPr>
                                  <w:b/>
                                  <w:bCs/>
                                </w:rPr>
                                <w:t xml:space="preserve"> </w:t>
                              </w:r>
                            </w:ins>
                            <w:del w:id="198" w:author="CS 2019952" w:date="2021-07-02T22:11:00Z">
                              <w:r w:rsidRPr="001025EC" w:rsidDel="00B70673">
                                <w:rPr>
                                  <w:b/>
                                  <w:bCs/>
                                </w:rPr>
                                <w:delText xml:space="preserve"> to be </w:delText>
                              </w:r>
                            </w:del>
                            <w:r w:rsidRPr="001025EC">
                              <w:rPr>
                                <w:b/>
                                <w:bCs/>
                              </w:rPr>
                              <w:t>covered:</w:t>
                            </w:r>
                            <w:r>
                              <w:t xml:space="preserve"> Computer Science Practice, Programming </w:t>
                            </w:r>
                            <w:r w:rsidR="001025EC">
                              <w:t>Principles (</w:t>
                            </w:r>
                            <w:r w:rsidR="00BB4742">
                              <w:t xml:space="preserve">Python, </w:t>
                            </w:r>
                            <w:proofErr w:type="spellStart"/>
                            <w:r w:rsidR="00BB4742">
                              <w:t>Javafx</w:t>
                            </w:r>
                            <w:r w:rsidR="001025EC">
                              <w:t>,Java</w:t>
                            </w:r>
                            <w:proofErr w:type="spellEnd"/>
                            <w:r w:rsidR="001025EC">
                              <w:t>)</w:t>
                            </w:r>
                            <w:r>
                              <w:t>, Mathematics for Computing</w:t>
                            </w:r>
                            <w:ins w:id="199" w:author="Saranga Kumarapeli" w:date="2020-10-19T09:36:00Z">
                              <w:r w:rsidR="00BE15B9">
                                <w:t xml:space="preserve"> </w:t>
                              </w:r>
                            </w:ins>
                            <w:ins w:id="200" w:author="Saranga Kumarapeli" w:date="2020-10-19T09:38:00Z">
                              <w:r w:rsidR="00BE15B9">
                                <w:t>subjects done in 1st year and Software Development Group Project</w:t>
                              </w:r>
                            </w:ins>
                            <w:ins w:id="201" w:author="CS 2019952" w:date="2021-07-02T22:13:00Z">
                              <w:r w:rsidR="00B70673">
                                <w:t xml:space="preserve"> </w:t>
                              </w:r>
                            </w:ins>
                            <w:ins w:id="202" w:author="CS 2019952" w:date="2021-07-02T22:12:00Z">
                              <w:r w:rsidR="00B70673">
                                <w:t>(</w:t>
                              </w:r>
                            </w:ins>
                            <w:ins w:id="203" w:author="CS 2019952" w:date="2021-07-02T22:13:00Z">
                              <w:r w:rsidR="00B70673">
                                <w:t>Machine Learning based web application)</w:t>
                              </w:r>
                            </w:ins>
                            <w:ins w:id="204" w:author="Saranga Kumarapeli" w:date="2020-10-19T09:38:00Z">
                              <w:r w:rsidR="00BE15B9">
                                <w:t xml:space="preserve">, OOP and Computer </w:t>
                              </w:r>
                            </w:ins>
                            <w:ins w:id="205" w:author="Saranga Kumarapeli" w:date="2020-10-19T09:39:00Z">
                              <w:r w:rsidR="00BE15B9">
                                <w:t>System Fundamentals</w:t>
                              </w:r>
                            </w:ins>
                            <w:ins w:id="206" w:author="CS 2019952" w:date="2021-07-02T22:13:00Z">
                              <w:r w:rsidR="00884F93">
                                <w:t xml:space="preserve"> and web design and </w:t>
                              </w:r>
                            </w:ins>
                            <w:ins w:id="207" w:author="CS 2019952" w:date="2021-07-02T22:14:00Z">
                              <w:r w:rsidR="002E4CD5">
                                <w:t>development</w:t>
                              </w:r>
                            </w:ins>
                            <w:ins w:id="208" w:author="Saranga Kumarapeli" w:date="2020-10-19T09:39:00Z">
                              <w:r w:rsidR="00BE15B9">
                                <w:t xml:space="preserve">  Stud</w:t>
                              </w:r>
                            </w:ins>
                            <w:ins w:id="209" w:author="CS 2019952" w:date="2021-07-02T22:12:00Z">
                              <w:r w:rsidR="00B70673">
                                <w:t>ied 2</w:t>
                              </w:r>
                              <w:r w:rsidR="00B70673" w:rsidRPr="00B70673">
                                <w:rPr>
                                  <w:vertAlign w:val="superscript"/>
                                  <w:rPrChange w:id="210" w:author="CS 2019952" w:date="2021-07-02T22:12:00Z">
                                    <w:rPr/>
                                  </w:rPrChange>
                                </w:rPr>
                                <w:t>nd</w:t>
                              </w:r>
                              <w:r w:rsidR="00B70673">
                                <w:t xml:space="preserve"> year.</w:t>
                              </w:r>
                            </w:ins>
                            <w:ins w:id="211" w:author="Saranga Kumarapeli" w:date="2020-10-19T09:39:00Z">
                              <w:del w:id="212" w:author="CS 2019952" w:date="2021-07-02T22:12:00Z">
                                <w:r w:rsidR="00BE15B9" w:rsidDel="00B70673">
                                  <w:delText>ying currently</w:delText>
                                </w:r>
                              </w:del>
                            </w:ins>
                            <w:ins w:id="213" w:author="Saranga Kumarapeli" w:date="2020-10-19T09:40:00Z">
                              <w:del w:id="214" w:author="CS 2019952" w:date="2021-07-02T22:12:00Z">
                                <w:r w:rsidR="00BE15B9" w:rsidDel="00B70673">
                                  <w:delText>.</w:delText>
                                </w:r>
                              </w:del>
                            </w:ins>
                            <w:del w:id="215" w:author="Saranga Kumarapeli" w:date="2020-10-19T09:36:00Z">
                              <w:r w:rsidDel="00BE15B9">
                                <w:delText>, Web Design and Development, Database Systems, Client Server Architecture</w:delText>
                              </w:r>
                            </w:del>
                          </w:p>
                          <w:p w14:paraId="60EC92B5" w14:textId="1C741482" w:rsidR="00672641" w:rsidRDefault="00672641" w:rsidP="008F6136">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1870CD" id="_x0000_s1044" type="#_x0000_t202" style="position:absolute;margin-left:0;margin-top:-21.05pt;width:517.1pt;height:94.8pt;z-index:2517196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" filled="f" stroked="f">
                <v:textbox>
                  <w:txbxContent>
                    <w:p w14:paraId="5A3BE754" w14:textId="40798F60" w:rsidR="009F79AC" w:rsidRDefault="009F79AC" w:rsidP="009F79AC">
                      <w:pPr>
                        <w:spacing w:after="0" w:line="240" w:lineRule="auto"/>
                      </w:pPr>
                      <w:r w:rsidRPr="001025EC">
                        <w:rPr>
                          <w:b/>
                          <w:bCs/>
                        </w:rPr>
                        <w:t>BSc (Hons) in Computer Science</w:t>
                      </w:r>
                      <w:r>
                        <w:t xml:space="preserve"> by University of Westminster at Informatics Institute of </w:t>
                      </w:r>
                      <w:del w:id="304" w:author="Saranga Kumarapeli" w:date="2020-10-19T09:37:00Z">
                        <w:r w:rsidDel="00BE15B9">
                          <w:delText>Technology.</w:delText>
                        </w:r>
                      </w:del>
                      <w:ins w:id="305" w:author="Saranga Kumarapeli" w:date="2020-10-19T09:37:00Z">
                        <w:r w:rsidR="00BE15B9">
                          <w:t>Technology. (</w:t>
                        </w:r>
                      </w:ins>
                      <w:ins w:id="306" w:author="Saranga Kumarapeli" w:date="2020-10-19T09:36:00Z">
                        <w:r w:rsidR="00BE15B9">
                          <w:t>2nd year)</w:t>
                        </w:r>
                      </w:ins>
                    </w:p>
                    <w:p w14:paraId="47265E47" w14:textId="1BF17D21" w:rsidR="009F79AC" w:rsidRDefault="009F79AC" w:rsidP="009F79AC">
                      <w:pPr>
                        <w:spacing w:after="0" w:line="240" w:lineRule="auto"/>
                      </w:pPr>
                      <w:r w:rsidRPr="001025EC">
                        <w:rPr>
                          <w:b/>
                          <w:bCs/>
                        </w:rPr>
                        <w:t>Main Subjects</w:t>
                      </w:r>
                      <w:ins w:id="307" w:author="CS 2019952" w:date="2021-07-02T22:11:00Z">
                        <w:r w:rsidR="00B70673">
                          <w:rPr>
                            <w:b/>
                            <w:bCs/>
                          </w:rPr>
                          <w:t xml:space="preserve"> </w:t>
                        </w:r>
                      </w:ins>
                      <w:del w:id="308" w:author="CS 2019952" w:date="2021-07-02T22:11:00Z">
                        <w:r w:rsidRPr="001025EC" w:rsidDel="00B70673">
                          <w:rPr>
                            <w:b/>
                            <w:bCs/>
                          </w:rPr>
                          <w:delText xml:space="preserve"> to be </w:delText>
                        </w:r>
                      </w:del>
                      <w:r w:rsidRPr="001025EC">
                        <w:rPr>
                          <w:b/>
                          <w:bCs/>
                        </w:rPr>
                        <w:t>covered:</w:t>
                      </w:r>
                      <w:r>
                        <w:t xml:space="preserve"> Computer Science Practice, Programming </w:t>
                      </w:r>
                      <w:r w:rsidR="001025EC">
                        <w:t>Principles (</w:t>
                      </w:r>
                      <w:r w:rsidR="00BB4742">
                        <w:t>Python, Javafx</w:t>
                      </w:r>
                      <w:r w:rsidR="001025EC">
                        <w:t>,Java)</w:t>
                      </w:r>
                      <w:r>
                        <w:t>, Mathematics for Computing</w:t>
                      </w:r>
                      <w:ins w:id="309" w:author="Saranga Kumarapeli" w:date="2020-10-19T09:36:00Z">
                        <w:r w:rsidR="00BE15B9">
                          <w:t xml:space="preserve"> </w:t>
                        </w:r>
                      </w:ins>
                      <w:ins w:id="310" w:author="Saranga Kumarapeli" w:date="2020-10-19T09:38:00Z">
                        <w:r w:rsidR="00BE15B9">
                          <w:t>subjects done in 1st year and Software Development Group Project</w:t>
                        </w:r>
                      </w:ins>
                      <w:ins w:id="311" w:author="CS 2019952" w:date="2021-07-02T22:13:00Z">
                        <w:r w:rsidR="00B70673">
                          <w:t xml:space="preserve"> </w:t>
                        </w:r>
                      </w:ins>
                      <w:ins w:id="312" w:author="CS 2019952" w:date="2021-07-02T22:12:00Z">
                        <w:r w:rsidR="00B70673">
                          <w:t>(</w:t>
                        </w:r>
                      </w:ins>
                      <w:ins w:id="313" w:author="CS 2019952" w:date="2021-07-02T22:13:00Z">
                        <w:r w:rsidR="00B70673">
                          <w:t>Machine Learning based web application)</w:t>
                        </w:r>
                      </w:ins>
                      <w:ins w:id="314" w:author="Saranga Kumarapeli" w:date="2020-10-19T09:38:00Z">
                        <w:r w:rsidR="00BE15B9">
                          <w:t xml:space="preserve">, OOP and Computer </w:t>
                        </w:r>
                      </w:ins>
                      <w:ins w:id="315" w:author="Saranga Kumarapeli" w:date="2020-10-19T09:39:00Z">
                        <w:r w:rsidR="00BE15B9">
                          <w:t>System Fundamentals</w:t>
                        </w:r>
                      </w:ins>
                      <w:ins w:id="316" w:author="CS 2019952" w:date="2021-07-02T22:13:00Z">
                        <w:r w:rsidR="00884F93">
                          <w:t xml:space="preserve"> and web design and </w:t>
                        </w:r>
                      </w:ins>
                      <w:ins w:id="317" w:author="CS 2019952" w:date="2021-07-02T22:14:00Z">
                        <w:r w:rsidR="002E4CD5">
                          <w:t>development</w:t>
                        </w:r>
                      </w:ins>
                      <w:ins w:id="318" w:author="Saranga Kumarapeli" w:date="2020-10-19T09:39:00Z">
                        <w:r w:rsidR="00BE15B9">
                          <w:t xml:space="preserve">  Stud</w:t>
                        </w:r>
                      </w:ins>
                      <w:ins w:id="319" w:author="CS 2019952" w:date="2021-07-02T22:12:00Z">
                        <w:r w:rsidR="00B70673">
                          <w:t>ied 2</w:t>
                        </w:r>
                        <w:r w:rsidR="00B70673" w:rsidRPr="00B70673">
                          <w:rPr>
                            <w:vertAlign w:val="superscript"/>
                            <w:rPrChange w:id="320" w:author="CS 2019952" w:date="2021-07-02T22:12:00Z">
                              <w:rPr/>
                            </w:rPrChange>
                          </w:rPr>
                          <w:t>nd</w:t>
                        </w:r>
                        <w:r w:rsidR="00B70673">
                          <w:t xml:space="preserve"> year.</w:t>
                        </w:r>
                      </w:ins>
                      <w:ins w:id="321" w:author="Saranga Kumarapeli" w:date="2020-10-19T09:39:00Z">
                        <w:del w:id="322" w:author="CS 2019952" w:date="2021-07-02T22:12:00Z">
                          <w:r w:rsidR="00BE15B9" w:rsidDel="00B70673">
                            <w:delText>ying currently</w:delText>
                          </w:r>
                        </w:del>
                      </w:ins>
                      <w:ins w:id="323" w:author="Saranga Kumarapeli" w:date="2020-10-19T09:40:00Z">
                        <w:del w:id="324" w:author="CS 2019952" w:date="2021-07-02T22:12:00Z">
                          <w:r w:rsidR="00BE15B9" w:rsidDel="00B70673">
                            <w:delText>.</w:delText>
                          </w:r>
                        </w:del>
                      </w:ins>
                      <w:del w:id="325" w:author="Saranga Kumarapeli" w:date="2020-10-19T09:36:00Z">
                        <w:r w:rsidDel="00BE15B9">
                          <w:delText>, Web Design and Development, Database Systems, Client Server Architecture</w:delText>
                        </w:r>
                      </w:del>
                    </w:p>
                    <w:p w14:paraId="60EC92B5" w14:textId="1C741482" w:rsidR="00672641" w:rsidRDefault="00672641" w:rsidP="008F6136">
                      <w:pPr>
                        <w:spacing w:after="0" w:line="240" w:lineRule="auto"/>
                      </w:pPr>
                    </w:p>
                  </w:txbxContent>
                </v:textbox>
                <w10:wrap anchorx="margin"/>
              </v:shape>
            </w:pict>
          </mc:Fallback>
        </mc:AlternateContent>
      </w:r>
      <w:r>
        <w:rPr>
          <w:noProof/>
          <w:sz w:val="28"/>
          <w:lang w:bidi="si-LK"/>
        </w:rPr>
        <mc:AlternateContent>
          <mc:Choice Requires="wps">
            <w:drawing>
              <wp:anchor distT="0" distB="0" distL="114300" distR="114300" simplePos="0" relativeHeight="251747328" behindDoc="0" locked="0" layoutInCell="1" allowOverlap="1" wp14:anchorId="2D318308" wp14:editId="0C7E0A43">
                <wp:simplePos x="0" y="0"/>
                <wp:positionH relativeFrom="margin">
                  <wp:align>center</wp:align>
                </wp:positionH>
                <wp:positionV relativeFrom="paragraph">
                  <wp:posOffset>-662940</wp:posOffset>
                </wp:positionV>
                <wp:extent cx="6567170" cy="251460"/>
                <wp:effectExtent l="0" t="0" r="5080" b="0"/>
                <wp:wrapNone/>
                <wp:docPr id="51" name="Text Box 51"/>
                <wp:cNvGraphicFramePr/>
                <a:graphic xmlns:a="http://schemas.openxmlformats.org/drawingml/2006/main">
                  <a:graphicData uri="http://schemas.microsoft.com/office/word/2010/wordprocessingShape">
                    <wps:wsp>
                      <wps:cNvSpPr txBox="1"/>
                      <wps:spPr>
                        <a:xfrm>
                          <a:off x="0" y="0"/>
                          <a:ext cx="6567170" cy="251460"/>
                        </a:xfrm>
                        <a:prstGeom prst="rect">
                          <a:avLst/>
                        </a:prstGeom>
                        <a:solidFill>
                          <a:schemeClr val="tx2">
                            <a:lumMod val="75000"/>
                          </a:schemeClr>
                        </a:solidFill>
                        <a:ln w="6350">
                          <a:noFill/>
                        </a:ln>
                      </wps:spPr>
                      <wps:txbx>
                        <w:txbxContent>
                          <w:p w14:paraId="487DCC45" w14:textId="5E03B38B" w:rsidR="00D30614" w:rsidRPr="009518C6" w:rsidRDefault="00D30614">
                            <w:pPr>
                              <w:rPr>
                                <w:rFonts w:asciiTheme="majorHAnsi" w:hAnsiTheme="majorHAnsi"/>
                                <w:b/>
                                <w:bCs/>
                              </w:rPr>
                            </w:pPr>
                            <w:r w:rsidRPr="009518C6">
                              <w:rPr>
                                <w:rFonts w:asciiTheme="majorHAnsi" w:hAnsiTheme="majorHAnsi"/>
                                <w:b/>
                                <w:bCs/>
                              </w:rPr>
                              <w:t xml:space="preserve">Undergraduate </w:t>
                            </w:r>
                            <w:del w:id="216" w:author="Saranga Kumarapeli" w:date="2020-10-19T09:35:00Z">
                              <w:r w:rsidR="00E575AE" w:rsidRPr="009518C6" w:rsidDel="00BE15B9">
                                <w:rPr>
                                  <w:rFonts w:asciiTheme="majorHAnsi" w:hAnsiTheme="majorHAnsi"/>
                                  <w:b/>
                                  <w:bCs/>
                                </w:rPr>
                                <w:delText>Progra</w:delText>
                              </w:r>
                            </w:del>
                            <w:del w:id="217" w:author="Saranga Kumarapeli" w:date="2020-10-19T09:34:00Z">
                              <w:r w:rsidR="00E575AE" w:rsidRPr="009518C6" w:rsidDel="00BE15B9">
                                <w:rPr>
                                  <w:rFonts w:asciiTheme="majorHAnsi" w:hAnsiTheme="majorHAnsi"/>
                                  <w:b/>
                                  <w:bCs/>
                                </w:rPr>
                                <w:delText>m</w:delText>
                              </w:r>
                            </w:del>
                            <w:del w:id="218" w:author="Saranga Kumarapeli" w:date="2020-10-19T09:35:00Z">
                              <w:r w:rsidR="00E575AE" w:rsidDel="00BE15B9">
                                <w:rPr>
                                  <w:rFonts w:asciiTheme="majorHAnsi" w:hAnsiTheme="majorHAnsi"/>
                                  <w:b/>
                                  <w:bCs/>
                                </w:rPr>
                                <w:delText>me</w:delText>
                              </w:r>
                            </w:del>
                            <w:ins w:id="219" w:author="Saranga Kumarapeli" w:date="2020-10-19T09:35:00Z">
                              <w:r w:rsidR="00BE15B9" w:rsidRPr="009518C6">
                                <w:rPr>
                                  <w:rFonts w:asciiTheme="majorHAnsi" w:hAnsiTheme="majorHAnsi"/>
                                  <w:b/>
                                  <w:bCs/>
                                </w:rPr>
                                <w:t>Program</w:t>
                              </w:r>
                            </w:ins>
                            <w:r w:rsidR="00E575AE" w:rsidRPr="009518C6">
                              <w:rPr>
                                <w:rFonts w:asciiTheme="majorHAnsi" w:hAnsiTheme="majorHAnsi"/>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18308" id="Text Box 51" o:spid="_x0000_s1045" type="#_x0000_t202" style="position:absolute;margin-left:0;margin-top:-52.2pt;width:517.1pt;height:19.8pt;z-index:2517473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" fillcolor="#17365d [2415]" stroked="f" strokeweight=".5pt">
                <v:textbox>
                  <w:txbxContent>
                    <w:p w14:paraId="487DCC45" w14:textId="5E03B38B" w:rsidR="00D30614" w:rsidRPr="009518C6" w:rsidRDefault="00D30614">
                      <w:pPr>
                        <w:rPr>
                          <w:rFonts w:asciiTheme="majorHAnsi" w:hAnsiTheme="majorHAnsi"/>
                          <w:b/>
                          <w:bCs/>
                        </w:rPr>
                      </w:pPr>
                      <w:r w:rsidRPr="009518C6">
                        <w:rPr>
                          <w:rFonts w:asciiTheme="majorHAnsi" w:hAnsiTheme="majorHAnsi"/>
                          <w:b/>
                          <w:bCs/>
                        </w:rPr>
                        <w:t xml:space="preserve">Undergraduate </w:t>
                      </w:r>
                      <w:del w:id="330" w:author="Saranga Kumarapeli" w:date="2020-10-19T09:35:00Z">
                        <w:r w:rsidR="00E575AE" w:rsidRPr="009518C6" w:rsidDel="00BE15B9">
                          <w:rPr>
                            <w:rFonts w:asciiTheme="majorHAnsi" w:hAnsiTheme="majorHAnsi"/>
                            <w:b/>
                            <w:bCs/>
                          </w:rPr>
                          <w:delText>Progra</w:delText>
                        </w:r>
                      </w:del>
                      <w:del w:id="331" w:author="Saranga Kumarapeli" w:date="2020-10-19T09:34:00Z">
                        <w:r w:rsidR="00E575AE" w:rsidRPr="009518C6" w:rsidDel="00BE15B9">
                          <w:rPr>
                            <w:rFonts w:asciiTheme="majorHAnsi" w:hAnsiTheme="majorHAnsi"/>
                            <w:b/>
                            <w:bCs/>
                          </w:rPr>
                          <w:delText>m</w:delText>
                        </w:r>
                      </w:del>
                      <w:del w:id="332" w:author="Saranga Kumarapeli" w:date="2020-10-19T09:35:00Z">
                        <w:r w:rsidR="00E575AE" w:rsidDel="00BE15B9">
                          <w:rPr>
                            <w:rFonts w:asciiTheme="majorHAnsi" w:hAnsiTheme="majorHAnsi"/>
                            <w:b/>
                            <w:bCs/>
                          </w:rPr>
                          <w:delText>me</w:delText>
                        </w:r>
                      </w:del>
                      <w:ins w:id="333" w:author="Saranga Kumarapeli" w:date="2020-10-19T09:35:00Z">
                        <w:r w:rsidR="00BE15B9" w:rsidRPr="009518C6">
                          <w:rPr>
                            <w:rFonts w:asciiTheme="majorHAnsi" w:hAnsiTheme="majorHAnsi"/>
                            <w:b/>
                            <w:bCs/>
                          </w:rPr>
                          <w:t>Program</w:t>
                        </w:r>
                      </w:ins>
                      <w:r w:rsidR="00E575AE" w:rsidRPr="009518C6">
                        <w:rPr>
                          <w:rFonts w:asciiTheme="majorHAnsi" w:hAnsiTheme="majorHAnsi"/>
                          <w:b/>
                          <w:bCs/>
                        </w:rPr>
                        <w:t>:</w:t>
                      </w:r>
                    </w:p>
                  </w:txbxContent>
                </v:textbox>
                <w10:wrap anchorx="margin"/>
              </v:shape>
            </w:pict>
          </mc:Fallback>
        </mc:AlternateContent>
      </w:r>
    </w:p>
    <w:p w14:paraId="65CAB113" w14:textId="465AD33E" w:rsidR="0088396B" w:rsidRDefault="0088396B" w:rsidP="00847ECF">
      <w:pPr>
        <w:spacing w:before="240" w:after="0"/>
        <w:rPr>
          <w:ins w:id="220" w:author="CS 2019952" w:date="2021-07-02T21:25:00Z"/>
          <w:rFonts w:asciiTheme="majorHAnsi" w:hAnsiTheme="majorHAnsi"/>
          <w:b/>
          <w:sz w:val="24"/>
        </w:rPr>
      </w:pPr>
    </w:p>
    <w:p w14:paraId="66C42F0B" w14:textId="0F427DF7" w:rsidR="0088396B" w:rsidRDefault="008716E9" w:rsidP="00847ECF">
      <w:pPr>
        <w:spacing w:before="240" w:after="0"/>
        <w:rPr>
          <w:ins w:id="221" w:author="CS 2019952" w:date="2021-07-02T21:25:00Z"/>
          <w:rFonts w:asciiTheme="majorHAnsi" w:hAnsiTheme="majorHAnsi"/>
          <w:b/>
          <w:sz w:val="24"/>
        </w:rPr>
      </w:pPr>
      <w:r>
        <w:rPr>
          <w:noProof/>
          <w:lang w:bidi="si-LK"/>
        </w:rPr>
        <mc:AlternateContent>
          <mc:Choice Requires="wps">
            <w:drawing>
              <wp:anchor distT="0" distB="0" distL="114300" distR="114300" simplePos="0" relativeHeight="251750400" behindDoc="0" locked="0" layoutInCell="1" allowOverlap="1" wp14:anchorId="2CA3F2F3" wp14:editId="04E72262">
                <wp:simplePos x="0" y="0"/>
                <wp:positionH relativeFrom="margin">
                  <wp:align>center</wp:align>
                </wp:positionH>
                <wp:positionV relativeFrom="paragraph">
                  <wp:posOffset>160655</wp:posOffset>
                </wp:positionV>
                <wp:extent cx="6567170" cy="274320"/>
                <wp:effectExtent l="0" t="0" r="5080" b="0"/>
                <wp:wrapNone/>
                <wp:docPr id="54" name="Text Box 54"/>
                <wp:cNvGraphicFramePr/>
                <a:graphic xmlns:a="http://schemas.openxmlformats.org/drawingml/2006/main">
                  <a:graphicData uri="http://schemas.microsoft.com/office/word/2010/wordprocessingShape">
                    <wps:wsp>
                      <wps:cNvSpPr txBox="1"/>
                      <wps:spPr>
                        <a:xfrm>
                          <a:off x="0" y="0"/>
                          <a:ext cx="6567170" cy="274320"/>
                        </a:xfrm>
                        <a:prstGeom prst="rect">
                          <a:avLst/>
                        </a:prstGeom>
                        <a:solidFill>
                          <a:schemeClr val="tx2">
                            <a:lumMod val="75000"/>
                          </a:schemeClr>
                        </a:solidFill>
                        <a:ln w="6350">
                          <a:noFill/>
                        </a:ln>
                      </wps:spPr>
                      <wps:txbx>
                        <w:txbxContent>
                          <w:p w14:paraId="6BD77B97" w14:textId="7B89246D" w:rsidR="00BA1DBF" w:rsidRPr="00BA1DBF" w:rsidRDefault="00BA1DBF">
                            <w:pPr>
                              <w:rPr>
                                <w:rFonts w:asciiTheme="majorHAnsi" w:hAnsiTheme="majorHAnsi"/>
                                <w:b/>
                                <w:bCs/>
                              </w:rPr>
                            </w:pPr>
                            <w:r w:rsidRPr="00BA1DBF">
                              <w:rPr>
                                <w:rFonts w:asciiTheme="majorHAnsi" w:hAnsiTheme="majorHAnsi"/>
                                <w:b/>
                                <w:bCs/>
                              </w:rPr>
                              <w:t xml:space="preserve">Skills and </w:t>
                            </w:r>
                            <w:r w:rsidR="000C3EA8" w:rsidRPr="00BA1DBF">
                              <w:rPr>
                                <w:rFonts w:asciiTheme="majorHAnsi" w:hAnsiTheme="majorHAnsi"/>
                                <w:b/>
                                <w:bCs/>
                              </w:rPr>
                              <w:t>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3F2F3" id="Text Box 54" o:spid="_x0000_s1046" type="#_x0000_t202" style="position:absolute;margin-left:0;margin-top:12.65pt;width:517.1pt;height:21.6pt;z-index:2517504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" fillcolor="#17365d [2415]" stroked="f" strokeweight=".5pt">
                <v:textbox>
                  <w:txbxContent>
                    <w:p w14:paraId="6BD77B97" w14:textId="7B89246D" w:rsidR="00BA1DBF" w:rsidRPr="00BA1DBF" w:rsidRDefault="00BA1DBF">
                      <w:pPr>
                        <w:rPr>
                          <w:rFonts w:asciiTheme="majorHAnsi" w:hAnsiTheme="majorHAnsi"/>
                          <w:b/>
                          <w:bCs/>
                        </w:rPr>
                      </w:pPr>
                      <w:r w:rsidRPr="00BA1DBF">
                        <w:rPr>
                          <w:rFonts w:asciiTheme="majorHAnsi" w:hAnsiTheme="majorHAnsi"/>
                          <w:b/>
                          <w:bCs/>
                        </w:rPr>
                        <w:t xml:space="preserve">Skills and </w:t>
                      </w:r>
                      <w:r w:rsidR="000C3EA8" w:rsidRPr="00BA1DBF">
                        <w:rPr>
                          <w:rFonts w:asciiTheme="majorHAnsi" w:hAnsiTheme="majorHAnsi"/>
                          <w:b/>
                          <w:bCs/>
                        </w:rPr>
                        <w:t>Experience:</w:t>
                      </w:r>
                    </w:p>
                  </w:txbxContent>
                </v:textbox>
                <w10:wrap anchorx="margin"/>
              </v:shape>
            </w:pict>
          </mc:Fallback>
        </mc:AlternateContent>
      </w:r>
    </w:p>
    <w:p w14:paraId="697315BC" w14:textId="63A58A42" w:rsidR="00226690" w:rsidRDefault="008716E9" w:rsidP="00847ECF">
      <w:pPr>
        <w:spacing w:before="240" w:after="0"/>
        <w:rPr>
          <w:rFonts w:asciiTheme="majorHAnsi" w:hAnsiTheme="majorHAnsi"/>
          <w:b/>
          <w:sz w:val="24"/>
        </w:rPr>
      </w:pPr>
      <w:r>
        <w:rPr>
          <w:noProof/>
          <w:lang w:bidi="si-LK"/>
        </w:rPr>
        <mc:AlternateContent>
          <mc:Choice Requires="wps">
            <w:drawing>
              <wp:anchor distT="0" distB="0" distL="114300" distR="114300" simplePos="0" relativeHeight="251751424" behindDoc="0" locked="0" layoutInCell="1" allowOverlap="1" wp14:anchorId="5620FC4C" wp14:editId="60B5EEA6">
                <wp:simplePos x="0" y="0"/>
                <wp:positionH relativeFrom="margin">
                  <wp:align>center</wp:align>
                </wp:positionH>
                <wp:positionV relativeFrom="paragraph">
                  <wp:posOffset>192405</wp:posOffset>
                </wp:positionV>
                <wp:extent cx="6567170" cy="274320"/>
                <wp:effectExtent l="0" t="0" r="5080" b="0"/>
                <wp:wrapNone/>
                <wp:docPr id="55" name="Text Box 55"/>
                <wp:cNvGraphicFramePr/>
                <a:graphic xmlns:a="http://schemas.openxmlformats.org/drawingml/2006/main">
                  <a:graphicData uri="http://schemas.microsoft.com/office/word/2010/wordprocessingShape">
                    <wps:wsp>
                      <wps:cNvSpPr txBox="1"/>
                      <wps:spPr>
                        <a:xfrm>
                          <a:off x="0" y="0"/>
                          <a:ext cx="6567170" cy="274320"/>
                        </a:xfrm>
                        <a:prstGeom prst="rect">
                          <a:avLst/>
                        </a:prstGeom>
                        <a:solidFill>
                          <a:schemeClr val="bg1">
                            <a:lumMod val="75000"/>
                          </a:schemeClr>
                        </a:solidFill>
                        <a:ln w="6350">
                          <a:noFill/>
                        </a:ln>
                      </wps:spPr>
                      <wps:txbx>
                        <w:txbxContent>
                          <w:p w14:paraId="0A452E72" w14:textId="408C5D65" w:rsidR="001D25C2" w:rsidRPr="001D25C2" w:rsidRDefault="001D25C2">
                            <w:pPr>
                              <w:rPr>
                                <w:rFonts w:asciiTheme="majorHAnsi" w:hAnsiTheme="majorHAnsi"/>
                                <w:b/>
                                <w:bCs/>
                              </w:rPr>
                            </w:pPr>
                            <w:r w:rsidRPr="001D25C2">
                              <w:rPr>
                                <w:rFonts w:asciiTheme="majorHAnsi" w:hAnsiTheme="majorHAnsi"/>
                                <w:b/>
                                <w:bCs/>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0FC4C" id="Text Box 55" o:spid="_x0000_s1047" type="#_x0000_t202" style="position:absolute;margin-left:0;margin-top:15.15pt;width:517.1pt;height:21.6pt;z-index:2517514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" fillcolor="#bfbfbf [2412]" stroked="f" strokeweight=".5pt">
                <v:textbox>
                  <w:txbxContent>
                    <w:p w14:paraId="0A452E72" w14:textId="408C5D65" w:rsidR="001D25C2" w:rsidRPr="001D25C2" w:rsidRDefault="001D25C2">
                      <w:pPr>
                        <w:rPr>
                          <w:rFonts w:asciiTheme="majorHAnsi" w:hAnsiTheme="majorHAnsi"/>
                          <w:b/>
                          <w:bCs/>
                        </w:rPr>
                      </w:pPr>
                      <w:r w:rsidRPr="001D25C2">
                        <w:rPr>
                          <w:rFonts w:asciiTheme="majorHAnsi" w:hAnsiTheme="majorHAnsi"/>
                          <w:b/>
                          <w:bCs/>
                        </w:rPr>
                        <w:t>Skills</w:t>
                      </w:r>
                    </w:p>
                  </w:txbxContent>
                </v:textbox>
                <w10:wrap anchorx="margin"/>
              </v:shape>
            </w:pict>
          </mc:Fallback>
        </mc:AlternateContent>
      </w:r>
    </w:p>
    <w:p w14:paraId="7F15AA0E" w14:textId="09C152EE" w:rsidR="00226690" w:rsidRDefault="008716E9" w:rsidP="00847ECF">
      <w:pPr>
        <w:spacing w:before="240" w:after="0"/>
        <w:rPr>
          <w:ins w:id="222" w:author="CS 2019952" w:date="2021-07-02T21:25:00Z"/>
          <w:rFonts w:asciiTheme="majorHAnsi" w:hAnsiTheme="majorHAnsi"/>
          <w:b/>
          <w:sz w:val="24"/>
        </w:rPr>
      </w:pPr>
      <w:r>
        <w:rPr>
          <w:noProof/>
          <w:lang w:bidi="si-LK"/>
        </w:rPr>
        <mc:AlternateContent>
          <mc:Choice Requires="wps">
            <w:drawing>
              <wp:anchor distT="0" distB="0" distL="114300" distR="114300" simplePos="0" relativeHeight="251752448" behindDoc="0" locked="0" layoutInCell="1" allowOverlap="1" wp14:anchorId="77E1FDB5" wp14:editId="240473A9">
                <wp:simplePos x="0" y="0"/>
                <wp:positionH relativeFrom="margin">
                  <wp:posOffset>-312420</wp:posOffset>
                </wp:positionH>
                <wp:positionV relativeFrom="paragraph">
                  <wp:posOffset>161290</wp:posOffset>
                </wp:positionV>
                <wp:extent cx="6567170" cy="1480820"/>
                <wp:effectExtent l="0" t="0" r="0" b="5080"/>
                <wp:wrapNone/>
                <wp:docPr id="56" name="Text Box 56"/>
                <wp:cNvGraphicFramePr/>
                <a:graphic xmlns:a="http://schemas.openxmlformats.org/drawingml/2006/main">
                  <a:graphicData uri="http://schemas.microsoft.com/office/word/2010/wordprocessingShape">
                    <wps:wsp>
                      <wps:cNvSpPr txBox="1"/>
                      <wps:spPr>
                        <a:xfrm>
                          <a:off x="0" y="0"/>
                          <a:ext cx="6567170" cy="1480820"/>
                        </a:xfrm>
                        <a:prstGeom prst="rect">
                          <a:avLst/>
                        </a:prstGeom>
                        <a:noFill/>
                        <a:ln w="6350">
                          <a:noFill/>
                        </a:ln>
                      </wps:spPr>
                      <wps:txbx>
                        <w:txbxContent>
                          <w:p w14:paraId="3A15322E" w14:textId="6FE4C5D0" w:rsidR="00445913" w:rsidRDefault="00F93727" w:rsidP="00F93727">
                            <w:pPr>
                              <w:pStyle w:val="Default"/>
                              <w:spacing w:after="18"/>
                              <w:rPr>
                                <w:ins w:id="223" w:author="Saranga Kumarapeli" w:date="2021-01-24T08:10:00Z"/>
                              </w:rPr>
                            </w:pPr>
                            <w:r>
                              <w:t>1. Good Knowledge of Java Programming, Java FX, Python Programming, Web Designing, Data Base.</w:t>
                            </w:r>
                          </w:p>
                          <w:p w14:paraId="3685A8C3" w14:textId="62F92AF7" w:rsidR="00445913" w:rsidRDefault="00445913" w:rsidP="00F93727">
                            <w:pPr>
                              <w:pStyle w:val="Default"/>
                              <w:spacing w:after="18"/>
                              <w:rPr>
                                <w:ins w:id="224" w:author="Saranga Kumarapeli" w:date="2021-01-24T08:10:00Z"/>
                              </w:rPr>
                            </w:pPr>
                            <w:ins w:id="225" w:author="Saranga Kumarapeli" w:date="2021-01-24T08:10:00Z">
                              <w:r>
                                <w:t>2. Good knowledge in OOP Concepts.</w:t>
                              </w:r>
                            </w:ins>
                          </w:p>
                          <w:p w14:paraId="0BF21F59" w14:textId="29C17173" w:rsidR="00445913" w:rsidRDefault="00445913" w:rsidP="00F93727">
                            <w:pPr>
                              <w:pStyle w:val="Default"/>
                              <w:spacing w:after="18"/>
                            </w:pPr>
                            <w:ins w:id="226" w:author="Saranga Kumarapeli" w:date="2021-01-24T08:10:00Z">
                              <w:r>
                                <w:t xml:space="preserve">3. </w:t>
                              </w:r>
                            </w:ins>
                            <w:ins w:id="227" w:author="Saranga Kumarapeli" w:date="2021-01-24T08:11:00Z">
                              <w:r>
                                <w:t xml:space="preserve">Fair Knowledge in </w:t>
                              </w:r>
                              <w:del w:id="228" w:author="CS 2019952" w:date="2021-07-03T00:56:00Z">
                                <w:r w:rsidDel="001358D2">
                                  <w:delText>React</w:delText>
                                </w:r>
                              </w:del>
                            </w:ins>
                            <w:ins w:id="229" w:author="CS 2019952" w:date="2021-07-03T00:56:00Z">
                              <w:r w:rsidR="001358D2">
                                <w:t>Angular</w:t>
                              </w:r>
                            </w:ins>
                            <w:ins w:id="230" w:author="Saranga Kumarapeli" w:date="2021-01-24T08:11:00Z">
                              <w:r>
                                <w:t xml:space="preserve"> framework (Learning from s</w:t>
                              </w:r>
                            </w:ins>
                            <w:ins w:id="231" w:author="Saranga Kumarapeli" w:date="2021-01-24T08:12:00Z">
                              <w:r>
                                <w:t>cratc</w:t>
                              </w:r>
                            </w:ins>
                            <w:ins w:id="232" w:author="Saranga Kumarapeli" w:date="2021-01-24T08:11:00Z">
                              <w:r>
                                <w:t>h)</w:t>
                              </w:r>
                            </w:ins>
                            <w:ins w:id="233" w:author="Saranga Kumarapeli" w:date="2021-01-24T08:12:00Z">
                              <w:r>
                                <w:t>.</w:t>
                              </w:r>
                            </w:ins>
                          </w:p>
                          <w:p w14:paraId="3803E975" w14:textId="582F94E3" w:rsidR="008716E9" w:rsidRDefault="00B31C82" w:rsidP="00F93727">
                            <w:pPr>
                              <w:pStyle w:val="Default"/>
                              <w:spacing w:after="18"/>
                              <w:rPr>
                                <w:ins w:id="234" w:author="CS 2019952" w:date="2021-07-03T00:57:00Z"/>
                              </w:rPr>
                            </w:pPr>
                            <w:ins w:id="235" w:author="Saranga Kumarapeli" w:date="2021-01-24T09:06:00Z">
                              <w:r>
                                <w:t>4</w:t>
                              </w:r>
                            </w:ins>
                            <w:del w:id="236" w:author="Saranga Kumarapeli" w:date="2021-01-24T09:01:00Z">
                              <w:r w:rsidR="00F93727" w:rsidDel="00C71185">
                                <w:delText>2</w:delText>
                              </w:r>
                            </w:del>
                            <w:r w:rsidR="00F93727">
                              <w:t xml:space="preserve">. </w:t>
                            </w:r>
                            <w:del w:id="237" w:author="CS 2019952" w:date="2021-07-03T00:56:00Z">
                              <w:r w:rsidR="00F93727" w:rsidDel="001358D2">
                                <w:delText xml:space="preserve">Fair </w:delText>
                              </w:r>
                            </w:del>
                            <w:ins w:id="238" w:author="CS 2019952" w:date="2021-07-03T00:56:00Z">
                              <w:r w:rsidR="001358D2">
                                <w:t xml:space="preserve">basic </w:t>
                              </w:r>
                            </w:ins>
                            <w:r w:rsidR="00F93727">
                              <w:t xml:space="preserve">Knowledge of </w:t>
                            </w:r>
                            <w:ins w:id="239" w:author="CS 2019952" w:date="2021-07-03T00:56:00Z">
                              <w:r w:rsidR="001358D2">
                                <w:t xml:space="preserve">Flutter </w:t>
                              </w:r>
                            </w:ins>
                            <w:del w:id="240" w:author="CS 2019952" w:date="2021-07-03T00:56:00Z">
                              <w:r w:rsidR="00F93727" w:rsidDel="001358D2">
                                <w:delText xml:space="preserve">Quality Assurance / </w:delText>
                              </w:r>
                            </w:del>
                            <w:r w:rsidR="00F93727">
                              <w:t>Application Development &amp; UI designing.</w:t>
                            </w:r>
                          </w:p>
                          <w:p w14:paraId="346FB5F0" w14:textId="3BBC9F91" w:rsidR="008716E9" w:rsidRDefault="008716E9" w:rsidP="00F93727">
                            <w:pPr>
                              <w:pStyle w:val="Default"/>
                              <w:spacing w:after="18"/>
                            </w:pPr>
                            <w:ins w:id="241" w:author="CS 2019952" w:date="2021-07-03T00:57:00Z">
                              <w:r>
                                <w:t>5. basic kn</w:t>
                              </w:r>
                            </w:ins>
                            <w:ins w:id="242" w:author="CS 2019952" w:date="2021-07-03T00:58:00Z">
                              <w:r>
                                <w:t>owledge in statistics, ML models and data science concepts.</w:t>
                              </w:r>
                              <w:r w:rsidR="000A7B04">
                                <w:t xml:space="preserve"> </w:t>
                              </w:r>
                            </w:ins>
                            <w:ins w:id="243" w:author="CS 2019952" w:date="2021-07-03T00:59:00Z">
                              <w:r w:rsidR="00A11730">
                                <w:t>(most interesting things to</w:t>
                              </w:r>
                              <w:r w:rsidR="00F77CC7">
                                <w:t xml:space="preserve"> </w:t>
                              </w:r>
                              <w:r w:rsidR="00A11730">
                                <w:t>learn</w:t>
                              </w:r>
                            </w:ins>
                            <w:ins w:id="244" w:author="CS 2019952" w:date="2021-07-03T00:58:00Z">
                              <w:r w:rsidR="000A7B04">
                                <w:t>)</w:t>
                              </w:r>
                            </w:ins>
                          </w:p>
                          <w:p w14:paraId="7119B8FC" w14:textId="218F5847" w:rsidR="00F93727" w:rsidRDefault="008716E9" w:rsidP="00F93727">
                            <w:pPr>
                              <w:pStyle w:val="Default"/>
                            </w:pPr>
                            <w:ins w:id="245" w:author="CS 2019952" w:date="2021-07-03T00:58:00Z">
                              <w:r>
                                <w:t>6</w:t>
                              </w:r>
                            </w:ins>
                            <w:ins w:id="246" w:author="Saranga Kumarapeli" w:date="2021-01-24T09:06:00Z">
                              <w:del w:id="247" w:author="CS 2019952" w:date="2021-07-03T00:58:00Z">
                                <w:r w:rsidR="00B31C82" w:rsidDel="008716E9">
                                  <w:delText>5</w:delText>
                                </w:r>
                              </w:del>
                            </w:ins>
                            <w:del w:id="248" w:author="Saranga Kumarapeli" w:date="2021-01-24T09:06:00Z">
                              <w:r w:rsidR="00F93727" w:rsidDel="00B31C82">
                                <w:delText>3</w:delText>
                              </w:r>
                            </w:del>
                            <w:r w:rsidR="00F93727">
                              <w:t>. Good Communication and Presentation Skills.</w:t>
                            </w:r>
                          </w:p>
                          <w:p w14:paraId="75BC822E" w14:textId="668329AB" w:rsidR="00990265" w:rsidRDefault="00990265" w:rsidP="00AA69C2">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1FDB5" id="Text Box 56" o:spid="_x0000_s1048" type="#_x0000_t202" style="position:absolute;margin-left:-24.6pt;margin-top:12.7pt;width:517.1pt;height:116.6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" filled="f" stroked="f" strokeweight=".5pt">
                <v:textbox>
                  <w:txbxContent>
                    <w:p w14:paraId="3A15322E" w14:textId="6FE4C5D0" w:rsidR="00445913" w:rsidRDefault="00F93727" w:rsidP="00F93727">
                      <w:pPr>
                        <w:pStyle w:val="Default"/>
                        <w:spacing w:after="18"/>
                        <w:rPr>
                          <w:ins w:id="219" w:author="Saranga Kumarapeli" w:date="2021-01-24T08:10:00Z"/>
                        </w:rPr>
                      </w:pPr>
                      <w:r>
                        <w:t>1. Good Knowledge of Java Programming, Java FX, Python Programming, Web Designing, Data Base.</w:t>
                      </w:r>
                    </w:p>
                    <w:p w14:paraId="3685A8C3" w14:textId="62F92AF7" w:rsidR="00445913" w:rsidRDefault="00445913" w:rsidP="00F93727">
                      <w:pPr>
                        <w:pStyle w:val="Default"/>
                        <w:spacing w:after="18"/>
                        <w:rPr>
                          <w:ins w:id="220" w:author="Saranga Kumarapeli" w:date="2021-01-24T08:10:00Z"/>
                        </w:rPr>
                      </w:pPr>
                      <w:ins w:id="221" w:author="Saranga Kumarapeli" w:date="2021-01-24T08:10:00Z">
                        <w:r>
                          <w:t>2. Good knowledge in OOP Concepts.</w:t>
                        </w:r>
                      </w:ins>
                    </w:p>
                    <w:p w14:paraId="0BF21F59" w14:textId="29C17173" w:rsidR="00445913" w:rsidRDefault="00445913" w:rsidP="00F93727">
                      <w:pPr>
                        <w:pStyle w:val="Default"/>
                        <w:spacing w:after="18"/>
                      </w:pPr>
                      <w:ins w:id="222" w:author="Saranga Kumarapeli" w:date="2021-01-24T08:10:00Z">
                        <w:r>
                          <w:t xml:space="preserve">3. </w:t>
                        </w:r>
                      </w:ins>
                      <w:ins w:id="223" w:author="Saranga Kumarapeli" w:date="2021-01-24T08:11:00Z">
                        <w:r>
                          <w:t xml:space="preserve">Fair Knowledge in </w:t>
                        </w:r>
                        <w:del w:id="224" w:author="CS 2019952" w:date="2021-07-03T00:56:00Z">
                          <w:r w:rsidDel="001358D2">
                            <w:delText>React</w:delText>
                          </w:r>
                        </w:del>
                      </w:ins>
                      <w:ins w:id="225" w:author="CS 2019952" w:date="2021-07-03T00:56:00Z">
                        <w:r w:rsidR="001358D2">
                          <w:t>Angular</w:t>
                        </w:r>
                      </w:ins>
                      <w:ins w:id="226" w:author="Saranga Kumarapeli" w:date="2021-01-24T08:11:00Z">
                        <w:r>
                          <w:t xml:space="preserve"> framework (Learning from s</w:t>
                        </w:r>
                      </w:ins>
                      <w:ins w:id="227" w:author="Saranga Kumarapeli" w:date="2021-01-24T08:12:00Z">
                        <w:r>
                          <w:t>cratc</w:t>
                        </w:r>
                      </w:ins>
                      <w:ins w:id="228" w:author="Saranga Kumarapeli" w:date="2021-01-24T08:11:00Z">
                        <w:r>
                          <w:t>h)</w:t>
                        </w:r>
                      </w:ins>
                      <w:ins w:id="229" w:author="Saranga Kumarapeli" w:date="2021-01-24T08:12:00Z">
                        <w:r>
                          <w:t>.</w:t>
                        </w:r>
                      </w:ins>
                    </w:p>
                    <w:p w14:paraId="3803E975" w14:textId="582F94E3" w:rsidR="008716E9" w:rsidRDefault="00B31C82" w:rsidP="00F93727">
                      <w:pPr>
                        <w:pStyle w:val="Default"/>
                        <w:spacing w:after="18"/>
                        <w:rPr>
                          <w:ins w:id="230" w:author="CS 2019952" w:date="2021-07-03T00:57:00Z"/>
                        </w:rPr>
                      </w:pPr>
                      <w:ins w:id="231" w:author="Saranga Kumarapeli" w:date="2021-01-24T09:06:00Z">
                        <w:r>
                          <w:t>4</w:t>
                        </w:r>
                      </w:ins>
                      <w:del w:id="232" w:author="Saranga Kumarapeli" w:date="2021-01-24T09:01:00Z">
                        <w:r w:rsidR="00F93727" w:rsidDel="00C71185">
                          <w:delText>2</w:delText>
                        </w:r>
                      </w:del>
                      <w:r w:rsidR="00F93727">
                        <w:t xml:space="preserve">. </w:t>
                      </w:r>
                      <w:del w:id="233" w:author="CS 2019952" w:date="2021-07-03T00:56:00Z">
                        <w:r w:rsidR="00F93727" w:rsidDel="001358D2">
                          <w:delText xml:space="preserve">Fair </w:delText>
                        </w:r>
                      </w:del>
                      <w:ins w:id="234" w:author="CS 2019952" w:date="2021-07-03T00:56:00Z">
                        <w:r w:rsidR="001358D2">
                          <w:t>basic</w:t>
                        </w:r>
                        <w:r w:rsidR="001358D2">
                          <w:t xml:space="preserve"> </w:t>
                        </w:r>
                      </w:ins>
                      <w:r w:rsidR="00F93727">
                        <w:t xml:space="preserve">Knowledge of </w:t>
                      </w:r>
                      <w:ins w:id="235" w:author="CS 2019952" w:date="2021-07-03T00:56:00Z">
                        <w:r w:rsidR="001358D2">
                          <w:t xml:space="preserve">Flutter </w:t>
                        </w:r>
                      </w:ins>
                      <w:del w:id="236" w:author="CS 2019952" w:date="2021-07-03T00:56:00Z">
                        <w:r w:rsidR="00F93727" w:rsidDel="001358D2">
                          <w:delText xml:space="preserve">Quality Assurance / </w:delText>
                        </w:r>
                      </w:del>
                      <w:r w:rsidR="00F93727">
                        <w:t>Application Development &amp; UI designing.</w:t>
                      </w:r>
                    </w:p>
                    <w:p w14:paraId="346FB5F0" w14:textId="3BBC9F91" w:rsidR="008716E9" w:rsidRDefault="008716E9" w:rsidP="00F93727">
                      <w:pPr>
                        <w:pStyle w:val="Default"/>
                        <w:spacing w:after="18"/>
                      </w:pPr>
                      <w:ins w:id="237" w:author="CS 2019952" w:date="2021-07-03T00:57:00Z">
                        <w:r>
                          <w:t>5. basic kn</w:t>
                        </w:r>
                      </w:ins>
                      <w:ins w:id="238" w:author="CS 2019952" w:date="2021-07-03T00:58:00Z">
                        <w:r>
                          <w:t>owledge in statistics, ML models and data science concepts.</w:t>
                        </w:r>
                        <w:r w:rsidR="000A7B04">
                          <w:t xml:space="preserve"> </w:t>
                        </w:r>
                      </w:ins>
                      <w:ins w:id="239" w:author="CS 2019952" w:date="2021-07-03T00:59:00Z">
                        <w:r w:rsidR="00A11730">
                          <w:t>(most interesting things to</w:t>
                        </w:r>
                        <w:r w:rsidR="00F77CC7">
                          <w:t xml:space="preserve"> </w:t>
                        </w:r>
                        <w:r w:rsidR="00A11730">
                          <w:t>learn</w:t>
                        </w:r>
                      </w:ins>
                      <w:ins w:id="240" w:author="CS 2019952" w:date="2021-07-03T00:58:00Z">
                        <w:r w:rsidR="000A7B04">
                          <w:t>)</w:t>
                        </w:r>
                      </w:ins>
                    </w:p>
                    <w:p w14:paraId="7119B8FC" w14:textId="218F5847" w:rsidR="00F93727" w:rsidRDefault="008716E9" w:rsidP="00F93727">
                      <w:pPr>
                        <w:pStyle w:val="Default"/>
                      </w:pPr>
                      <w:ins w:id="241" w:author="CS 2019952" w:date="2021-07-03T00:58:00Z">
                        <w:r>
                          <w:t>6</w:t>
                        </w:r>
                      </w:ins>
                      <w:ins w:id="242" w:author="Saranga Kumarapeli" w:date="2021-01-24T09:06:00Z">
                        <w:del w:id="243" w:author="CS 2019952" w:date="2021-07-03T00:58:00Z">
                          <w:r w:rsidR="00B31C82" w:rsidDel="008716E9">
                            <w:delText>5</w:delText>
                          </w:r>
                        </w:del>
                      </w:ins>
                      <w:del w:id="244" w:author="Saranga Kumarapeli" w:date="2021-01-24T09:06:00Z">
                        <w:r w:rsidR="00F93727" w:rsidDel="00B31C82">
                          <w:delText>3</w:delText>
                        </w:r>
                      </w:del>
                      <w:r w:rsidR="00F93727">
                        <w:t>. Good Communication and Presentation Skills.</w:t>
                      </w:r>
                    </w:p>
                    <w:p w14:paraId="75BC822E" w14:textId="668329AB" w:rsidR="00990265" w:rsidRDefault="00990265" w:rsidP="00AA69C2">
                      <w:pPr>
                        <w:spacing w:after="0" w:line="240" w:lineRule="auto"/>
                      </w:pPr>
                    </w:p>
                  </w:txbxContent>
                </v:textbox>
                <w10:wrap anchorx="margin"/>
              </v:shape>
            </w:pict>
          </mc:Fallback>
        </mc:AlternateContent>
      </w:r>
    </w:p>
    <w:p w14:paraId="6BD7F144" w14:textId="561549E9" w:rsidR="0088396B" w:rsidRDefault="0088396B" w:rsidP="00847ECF">
      <w:pPr>
        <w:spacing w:before="240" w:after="0"/>
        <w:rPr>
          <w:ins w:id="249" w:author="CS 2019952" w:date="2021-07-02T21:25:00Z"/>
          <w:rFonts w:asciiTheme="majorHAnsi" w:hAnsiTheme="majorHAnsi"/>
          <w:b/>
          <w:sz w:val="24"/>
        </w:rPr>
      </w:pPr>
    </w:p>
    <w:p w14:paraId="3A6A1292" w14:textId="030F175B" w:rsidR="0088396B" w:rsidRDefault="0088396B" w:rsidP="00847ECF">
      <w:pPr>
        <w:spacing w:before="240" w:after="0"/>
        <w:rPr>
          <w:rFonts w:asciiTheme="majorHAnsi" w:hAnsiTheme="majorHAnsi"/>
          <w:b/>
          <w:sz w:val="24"/>
        </w:rPr>
      </w:pPr>
    </w:p>
    <w:p w14:paraId="7D29E1CE" w14:textId="52D03C1E" w:rsidR="00495CA4" w:rsidRPr="00226690" w:rsidRDefault="00495CA4" w:rsidP="00226690">
      <w:pPr>
        <w:spacing w:before="240" w:after="0"/>
        <w:rPr>
          <w:rFonts w:asciiTheme="majorHAnsi" w:hAnsiTheme="majorHAnsi"/>
          <w:b/>
          <w:sz w:val="24"/>
        </w:rPr>
      </w:pPr>
    </w:p>
    <w:p w14:paraId="24C5491A" w14:textId="1517D6B1" w:rsidR="00EB481C" w:rsidRDefault="00B50A85">
      <w:r>
        <w:rPr>
          <w:noProof/>
        </w:rPr>
        <mc:AlternateContent>
          <mc:Choice Requires="wps">
            <w:drawing>
              <wp:anchor distT="0" distB="0" distL="114300" distR="114300" simplePos="0" relativeHeight="251760640" behindDoc="0" locked="0" layoutInCell="1" allowOverlap="1" wp14:anchorId="30BA48E4" wp14:editId="1C36AEBF">
                <wp:simplePos x="0" y="0"/>
                <wp:positionH relativeFrom="margin">
                  <wp:align>center</wp:align>
                </wp:positionH>
                <wp:positionV relativeFrom="paragraph">
                  <wp:posOffset>2547216</wp:posOffset>
                </wp:positionV>
                <wp:extent cx="6682740" cy="1274618"/>
                <wp:effectExtent l="0" t="0" r="0" b="1905"/>
                <wp:wrapNone/>
                <wp:docPr id="8" name="Text Box 8"/>
                <wp:cNvGraphicFramePr/>
                <a:graphic xmlns:a="http://schemas.openxmlformats.org/drawingml/2006/main">
                  <a:graphicData uri="http://schemas.microsoft.com/office/word/2010/wordprocessingShape">
                    <wps:wsp>
                      <wps:cNvSpPr txBox="1"/>
                      <wps:spPr>
                        <a:xfrm>
                          <a:off x="0" y="0"/>
                          <a:ext cx="6682740" cy="1274618"/>
                        </a:xfrm>
                        <a:prstGeom prst="rect">
                          <a:avLst/>
                        </a:prstGeom>
                        <a:noFill/>
                        <a:ln w="6350">
                          <a:noFill/>
                        </a:ln>
                      </wps:spPr>
                      <wps:txbx>
                        <w:txbxContent>
                          <w:p w14:paraId="7087C470" w14:textId="69BC489E" w:rsidR="00B941FE" w:rsidRDefault="00F93727" w:rsidP="00DE78E5">
                            <w:pPr>
                              <w:pStyle w:val="ListParagraph"/>
                              <w:numPr>
                                <w:ilvl w:val="0"/>
                                <w:numId w:val="19"/>
                              </w:numPr>
                              <w:spacing w:after="0" w:line="240" w:lineRule="auto"/>
                            </w:pPr>
                            <w:proofErr w:type="spellStart"/>
                            <w:r>
                              <w:t>Ca</w:t>
                            </w:r>
                            <w:r w:rsidR="00DE78E5">
                              <w:t>detting</w:t>
                            </w:r>
                            <w:proofErr w:type="spellEnd"/>
                            <w:r w:rsidR="00DE78E5">
                              <w:t xml:space="preserve"> (2013-Cdt/2014-Cdt/2015-L.Cpl/2016-Cpl)</w:t>
                            </w:r>
                          </w:p>
                          <w:p w14:paraId="7E67F968" w14:textId="026E50E7" w:rsidR="00DE78E5" w:rsidRDefault="00DE78E5" w:rsidP="00DE78E5">
                            <w:pPr>
                              <w:pStyle w:val="ListParagraph"/>
                              <w:numPr>
                                <w:ilvl w:val="0"/>
                                <w:numId w:val="19"/>
                              </w:numPr>
                              <w:spacing w:after="0" w:line="240" w:lineRule="auto"/>
                            </w:pPr>
                            <w:r>
                              <w:t>Prefect (2013-2015)</w:t>
                            </w:r>
                          </w:p>
                          <w:p w14:paraId="5D226237" w14:textId="2F24165A" w:rsidR="00DE78E5" w:rsidRDefault="00DE78E5" w:rsidP="00DE78E5">
                            <w:pPr>
                              <w:pStyle w:val="ListParagraph"/>
                              <w:numPr>
                                <w:ilvl w:val="0"/>
                                <w:numId w:val="19"/>
                              </w:numPr>
                              <w:spacing w:after="0" w:line="240" w:lineRule="auto"/>
                            </w:pPr>
                            <w:r>
                              <w:t>PT 2</w:t>
                            </w:r>
                            <w:r w:rsidRPr="00DE78E5">
                              <w:rPr>
                                <w:vertAlign w:val="superscript"/>
                              </w:rPr>
                              <w:t>nd</w:t>
                            </w:r>
                            <w:r>
                              <w:t xml:space="preserve"> place in Western province School Games (2013)</w:t>
                            </w:r>
                          </w:p>
                          <w:p w14:paraId="167A5823" w14:textId="7F7F2E0A" w:rsidR="00DE78E5" w:rsidRDefault="00DE78E5" w:rsidP="00DE78E5">
                            <w:pPr>
                              <w:pStyle w:val="ListParagraph"/>
                              <w:numPr>
                                <w:ilvl w:val="0"/>
                                <w:numId w:val="19"/>
                              </w:numPr>
                              <w:spacing w:after="0" w:line="240" w:lineRule="auto"/>
                            </w:pPr>
                            <w:r>
                              <w:t>Member of School Science Society</w:t>
                            </w:r>
                          </w:p>
                          <w:p w14:paraId="4D162B32" w14:textId="7CE47A95" w:rsidR="00DE78E5" w:rsidRDefault="00DE78E5" w:rsidP="00DE78E5">
                            <w:pPr>
                              <w:pStyle w:val="ListParagraph"/>
                              <w:numPr>
                                <w:ilvl w:val="0"/>
                                <w:numId w:val="19"/>
                              </w:numPr>
                              <w:spacing w:after="0" w:line="240" w:lineRule="auto"/>
                              <w:rPr>
                                <w:ins w:id="250" w:author="Saranga Kumarapeli" w:date="2020-12-20T17:16:00Z"/>
                              </w:rPr>
                            </w:pPr>
                            <w:r>
                              <w:t>Member of School Buddhist Society</w:t>
                            </w:r>
                          </w:p>
                          <w:p w14:paraId="643F9FD0" w14:textId="72A204A0" w:rsidR="000009E5" w:rsidRDefault="000009E5" w:rsidP="00DE78E5">
                            <w:pPr>
                              <w:pStyle w:val="ListParagraph"/>
                              <w:numPr>
                                <w:ilvl w:val="0"/>
                                <w:numId w:val="19"/>
                              </w:numPr>
                              <w:spacing w:after="0" w:line="240" w:lineRule="auto"/>
                            </w:pPr>
                            <w:ins w:id="251" w:author="Saranga Kumarapeli" w:date="2020-12-20T17:16:00Z">
                              <w:r>
                                <w:t xml:space="preserve">Leo member of LEO Club of </w:t>
                              </w:r>
                              <w:proofErr w:type="spellStart"/>
                              <w:r>
                                <w:t>weliweriya</w:t>
                              </w:r>
                            </w:ins>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BA48E4" id="Text Box 8" o:spid="_x0000_s1049" type="#_x0000_t202" style="position:absolute;margin-left:0;margin-top:200.55pt;width:526.2pt;height:100.35pt;z-index:25176064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" filled="f" stroked="f" strokeweight=".5pt">
                <v:textbox>
                  <w:txbxContent>
                    <w:p w14:paraId="7087C470" w14:textId="69BC489E" w:rsidR="00B941FE" w:rsidRDefault="00F93727" w:rsidP="00DE78E5">
                      <w:pPr>
                        <w:pStyle w:val="ListParagraph"/>
                        <w:numPr>
                          <w:ilvl w:val="0"/>
                          <w:numId w:val="19"/>
                        </w:numPr>
                        <w:spacing w:after="0" w:line="240" w:lineRule="auto"/>
                      </w:pPr>
                      <w:r>
                        <w:t>Ca</w:t>
                      </w:r>
                      <w:r w:rsidR="00DE78E5">
                        <w:t>detting (2013-Cdt/2014-Cdt/2015-L.Cpl/2016-Cpl)</w:t>
                      </w:r>
                    </w:p>
                    <w:p w14:paraId="7E67F968" w14:textId="026E50E7" w:rsidR="00DE78E5" w:rsidRDefault="00DE78E5" w:rsidP="00DE78E5">
                      <w:pPr>
                        <w:pStyle w:val="ListParagraph"/>
                        <w:numPr>
                          <w:ilvl w:val="0"/>
                          <w:numId w:val="19"/>
                        </w:numPr>
                        <w:spacing w:after="0" w:line="240" w:lineRule="auto"/>
                      </w:pPr>
                      <w:r>
                        <w:t>Prefect (2013-2015)</w:t>
                      </w:r>
                    </w:p>
                    <w:p w14:paraId="5D226237" w14:textId="2F24165A" w:rsidR="00DE78E5" w:rsidRDefault="00DE78E5" w:rsidP="00DE78E5">
                      <w:pPr>
                        <w:pStyle w:val="ListParagraph"/>
                        <w:numPr>
                          <w:ilvl w:val="0"/>
                          <w:numId w:val="19"/>
                        </w:numPr>
                        <w:spacing w:after="0" w:line="240" w:lineRule="auto"/>
                      </w:pPr>
                      <w:r>
                        <w:t>PT 2</w:t>
                      </w:r>
                      <w:r w:rsidRPr="00DE78E5">
                        <w:rPr>
                          <w:vertAlign w:val="superscript"/>
                        </w:rPr>
                        <w:t>nd</w:t>
                      </w:r>
                      <w:r>
                        <w:t xml:space="preserve"> place in Western province School Games (2013)</w:t>
                      </w:r>
                    </w:p>
                    <w:p w14:paraId="167A5823" w14:textId="7F7F2E0A" w:rsidR="00DE78E5" w:rsidRDefault="00DE78E5" w:rsidP="00DE78E5">
                      <w:pPr>
                        <w:pStyle w:val="ListParagraph"/>
                        <w:numPr>
                          <w:ilvl w:val="0"/>
                          <w:numId w:val="19"/>
                        </w:numPr>
                        <w:spacing w:after="0" w:line="240" w:lineRule="auto"/>
                      </w:pPr>
                      <w:r>
                        <w:t>Member of School Science Society</w:t>
                      </w:r>
                    </w:p>
                    <w:p w14:paraId="4D162B32" w14:textId="7CE47A95" w:rsidR="00DE78E5" w:rsidRDefault="00DE78E5" w:rsidP="00DE78E5">
                      <w:pPr>
                        <w:pStyle w:val="ListParagraph"/>
                        <w:numPr>
                          <w:ilvl w:val="0"/>
                          <w:numId w:val="19"/>
                        </w:numPr>
                        <w:spacing w:after="0" w:line="240" w:lineRule="auto"/>
                        <w:rPr>
                          <w:ins w:id="364" w:author="Saranga Kumarapeli" w:date="2020-12-20T17:16:00Z"/>
                        </w:rPr>
                      </w:pPr>
                      <w:r>
                        <w:t>Member of School Buddhist Society</w:t>
                      </w:r>
                    </w:p>
                    <w:p w14:paraId="643F9FD0" w14:textId="72A204A0" w:rsidR="000009E5" w:rsidRDefault="000009E5" w:rsidP="00DE78E5">
                      <w:pPr>
                        <w:pStyle w:val="ListParagraph"/>
                        <w:numPr>
                          <w:ilvl w:val="0"/>
                          <w:numId w:val="19"/>
                        </w:numPr>
                        <w:spacing w:after="0" w:line="240" w:lineRule="auto"/>
                      </w:pPr>
                      <w:ins w:id="365" w:author="Saranga Kumarapeli" w:date="2020-12-20T17:16:00Z">
                        <w:r>
                          <w:t>Leo member of LEO Club of weliweriya</w:t>
                        </w:r>
                      </w:ins>
                    </w:p>
                  </w:txbxContent>
                </v:textbox>
                <w10:wrap anchorx="margin"/>
              </v:shape>
            </w:pict>
          </mc:Fallback>
        </mc:AlternateContent>
      </w:r>
      <w:r>
        <w:rPr>
          <w:noProof/>
          <w:lang w:bidi="si-LK"/>
        </w:rPr>
        <mc:AlternateContent>
          <mc:Choice Requires="wps">
            <w:drawing>
              <wp:anchor distT="0" distB="0" distL="114300" distR="114300" simplePos="0" relativeHeight="251754496" behindDoc="0" locked="0" layoutInCell="1" allowOverlap="1" wp14:anchorId="75439A05" wp14:editId="5BD0E419">
                <wp:simplePos x="0" y="0"/>
                <wp:positionH relativeFrom="margin">
                  <wp:align>center</wp:align>
                </wp:positionH>
                <wp:positionV relativeFrom="paragraph">
                  <wp:posOffset>584835</wp:posOffset>
                </wp:positionV>
                <wp:extent cx="6567170" cy="1648691"/>
                <wp:effectExtent l="0" t="0" r="0" b="0"/>
                <wp:wrapNone/>
                <wp:docPr id="58" name="Text Box 58"/>
                <wp:cNvGraphicFramePr/>
                <a:graphic xmlns:a="http://schemas.openxmlformats.org/drawingml/2006/main">
                  <a:graphicData uri="http://schemas.microsoft.com/office/word/2010/wordprocessingShape">
                    <wps:wsp>
                      <wps:cNvSpPr txBox="1"/>
                      <wps:spPr>
                        <a:xfrm>
                          <a:off x="0" y="0"/>
                          <a:ext cx="6567170" cy="1648691"/>
                        </a:xfrm>
                        <a:prstGeom prst="rect">
                          <a:avLst/>
                        </a:prstGeom>
                        <a:noFill/>
                        <a:ln w="6350">
                          <a:noFill/>
                        </a:ln>
                      </wps:spPr>
                      <wps:txbx>
                        <w:txbxContent>
                          <w:p w14:paraId="6DD5B938" w14:textId="4F6ECE35" w:rsidR="00CA3F66" w:rsidRDefault="00CA3F66" w:rsidP="00AA69C2">
                            <w:pPr>
                              <w:spacing w:after="0" w:line="240" w:lineRule="auto"/>
                              <w:rPr>
                                <w:ins w:id="252" w:author="CS 2019952" w:date="2021-07-02T22:23:00Z"/>
                              </w:rPr>
                            </w:pPr>
                            <w:ins w:id="253" w:author="CS 2019952" w:date="2021-07-02T22:21:00Z">
                              <w:r w:rsidRPr="00AD5E03">
                                <w:rPr>
                                  <w:b/>
                                  <w:bCs/>
                                  <w:rPrChange w:id="254" w:author="CS 2019952" w:date="2021-07-02T22:28:00Z">
                                    <w:rPr/>
                                  </w:rPrChange>
                                </w:rPr>
                                <w:t xml:space="preserve">Industrial Engineering </w:t>
                              </w:r>
                            </w:ins>
                            <w:ins w:id="255" w:author="CS 2019952" w:date="2021-07-02T22:22:00Z">
                              <w:r w:rsidRPr="00AD5E03">
                                <w:rPr>
                                  <w:b/>
                                  <w:bCs/>
                                  <w:rPrChange w:id="256" w:author="CS 2019952" w:date="2021-07-02T22:28:00Z">
                                    <w:rPr/>
                                  </w:rPrChange>
                                </w:rPr>
                                <w:t>Intern</w:t>
                              </w:r>
                            </w:ins>
                            <w:ins w:id="257" w:author="CS 2019952" w:date="2021-07-02T22:21:00Z">
                              <w:r>
                                <w:t xml:space="preserve"> (Digital)</w:t>
                              </w:r>
                            </w:ins>
                            <w:ins w:id="258" w:author="CS 2019952" w:date="2021-07-02T22:22:00Z">
                              <w:r>
                                <w:t xml:space="preserve"> –</w:t>
                              </w:r>
                            </w:ins>
                            <w:ins w:id="259" w:author="CS 2019952" w:date="2021-07-02T22:23:00Z">
                              <w:r>
                                <w:t xml:space="preserve"> (2021/02/15 –</w:t>
                              </w:r>
                            </w:ins>
                            <w:ins w:id="260" w:author="CS 2019952" w:date="2021-07-02T22:22:00Z">
                              <w:r>
                                <w:t xml:space="preserve"> present</w:t>
                              </w:r>
                            </w:ins>
                            <w:ins w:id="261" w:author="CS 2019952" w:date="2021-07-02T22:23:00Z">
                              <w:r>
                                <w:t>)</w:t>
                              </w:r>
                            </w:ins>
                            <w:del w:id="262" w:author="CS 2019952" w:date="2021-07-02T22:21:00Z">
                              <w:r w:rsidR="006453DA" w:rsidDel="00CA3F66">
                                <w:delText>Working Experience are currently none.</w:delText>
                              </w:r>
                            </w:del>
                          </w:p>
                          <w:p w14:paraId="68E99960" w14:textId="7016E215" w:rsidR="00CA3F66" w:rsidRDefault="00CA3F66">
                            <w:pPr>
                              <w:spacing w:after="0" w:line="240" w:lineRule="auto"/>
                              <w:ind w:firstLine="720"/>
                              <w:rPr>
                                <w:ins w:id="263" w:author="CS 2019952" w:date="2021-07-02T22:24:00Z"/>
                              </w:rPr>
                              <w:pPrChange w:id="264" w:author="CS 2019952" w:date="2021-07-02T22:28:00Z">
                                <w:pPr>
                                  <w:spacing w:after="0" w:line="240" w:lineRule="auto"/>
                                </w:pPr>
                              </w:pPrChange>
                            </w:pPr>
                            <w:ins w:id="265" w:author="CS 2019952" w:date="2021-07-02T22:23:00Z">
                              <w:r>
                                <w:t>M</w:t>
                              </w:r>
                            </w:ins>
                            <w:ins w:id="266" w:author="CS 2019952" w:date="2021-07-02T22:24:00Z">
                              <w:r>
                                <w:t>AS Holdings.</w:t>
                              </w:r>
                            </w:ins>
                          </w:p>
                          <w:p w14:paraId="06F5F0AC" w14:textId="2D84F961" w:rsidR="00CA3F66" w:rsidRDefault="00AD5E03">
                            <w:pPr>
                              <w:pStyle w:val="ListParagraph"/>
                              <w:numPr>
                                <w:ilvl w:val="1"/>
                                <w:numId w:val="22"/>
                              </w:numPr>
                              <w:spacing w:after="0" w:line="240" w:lineRule="auto"/>
                              <w:rPr>
                                <w:ins w:id="267" w:author="CS 2019952" w:date="2021-07-02T22:27:00Z"/>
                              </w:rPr>
                              <w:pPrChange w:id="268" w:author="CS 2019952" w:date="2021-07-02T22:28:00Z">
                                <w:pPr>
                                  <w:spacing w:after="0" w:line="240" w:lineRule="auto"/>
                                </w:pPr>
                              </w:pPrChange>
                            </w:pPr>
                            <w:ins w:id="269" w:author="CS 2019952" w:date="2021-07-02T22:26:00Z">
                              <w:r>
                                <w:t xml:space="preserve">Data Science employee covid risk </w:t>
                              </w:r>
                            </w:ins>
                            <w:ins w:id="270" w:author="CS 2019952" w:date="2021-07-02T22:27:00Z">
                              <w:r>
                                <w:t>analysis project.</w:t>
                              </w:r>
                            </w:ins>
                          </w:p>
                          <w:p w14:paraId="5460365B" w14:textId="44DD59C1" w:rsidR="00AD5E03" w:rsidRDefault="00AD5E03">
                            <w:pPr>
                              <w:pStyle w:val="ListParagraph"/>
                              <w:numPr>
                                <w:ilvl w:val="1"/>
                                <w:numId w:val="22"/>
                              </w:numPr>
                              <w:spacing w:after="0" w:line="240" w:lineRule="auto"/>
                              <w:rPr>
                                <w:ins w:id="271" w:author="CS 2019952" w:date="2021-07-02T22:27:00Z"/>
                              </w:rPr>
                              <w:pPrChange w:id="272" w:author="CS 2019952" w:date="2021-07-02T22:28:00Z">
                                <w:pPr>
                                  <w:spacing w:after="0" w:line="240" w:lineRule="auto"/>
                                </w:pPr>
                              </w:pPrChange>
                            </w:pPr>
                            <w:ins w:id="273" w:author="CS 2019952" w:date="2021-07-02T22:27:00Z">
                              <w:r>
                                <w:t>IoT project administration</w:t>
                              </w:r>
                            </w:ins>
                          </w:p>
                          <w:p w14:paraId="66EEAFC9" w14:textId="09957035" w:rsidR="00AD5E03" w:rsidRDefault="00AD5E03">
                            <w:pPr>
                              <w:pStyle w:val="ListParagraph"/>
                              <w:numPr>
                                <w:ilvl w:val="1"/>
                                <w:numId w:val="22"/>
                              </w:numPr>
                              <w:spacing w:after="0" w:line="240" w:lineRule="auto"/>
                              <w:rPr>
                                <w:ins w:id="274" w:author="CS 2019952" w:date="2021-07-02T22:28:00Z"/>
                              </w:rPr>
                              <w:pPrChange w:id="275" w:author="CS 2019952" w:date="2021-07-02T22:28:00Z">
                                <w:pPr>
                                  <w:spacing w:after="0" w:line="240" w:lineRule="auto"/>
                                </w:pPr>
                              </w:pPrChange>
                            </w:pPr>
                            <w:ins w:id="276" w:author="CS 2019952" w:date="2021-07-02T22:27:00Z">
                              <w:r>
                                <w:t>OEE data analytics</w:t>
                              </w:r>
                            </w:ins>
                          </w:p>
                          <w:p w14:paraId="19326E50" w14:textId="77777777" w:rsidR="00AD5E03" w:rsidRPr="00AD5E03" w:rsidRDefault="00AD5E03">
                            <w:pPr>
                              <w:pStyle w:val="pv-profile-sectionsortable-item"/>
                              <w:spacing w:before="0" w:beforeAutospacing="0" w:after="0" w:afterAutospacing="0"/>
                              <w:ind w:left="720"/>
                              <w:textAlignment w:val="baseline"/>
                              <w:rPr>
                                <w:ins w:id="277" w:author="CS 2019952" w:date="2021-07-02T22:33:00Z"/>
                                <w:rPrChange w:id="278" w:author="CS 2019952" w:date="2021-07-02T22:33:00Z">
                                  <w:rPr>
                                    <w:ins w:id="279" w:author="CS 2019952" w:date="2021-07-02T22:33:00Z"/>
                                    <w:rStyle w:val="Hyperlink"/>
                                    <w:rFonts w:ascii="Segoe UI" w:eastAsiaTheme="minorHAnsi" w:hAnsi="Segoe UI" w:cs="Segoe UI"/>
                                    <w:sz w:val="18"/>
                                    <w:szCs w:val="18"/>
                                    <w:bdr w:val="none" w:sz="0" w:space="0" w:color="auto" w:frame="1"/>
                                    <w:lang w:bidi="ar-SA"/>
                                  </w:rPr>
                                </w:rPrChange>
                              </w:rPr>
                              <w:pPrChange w:id="280" w:author="CS 2019952" w:date="2021-07-02T22:34:00Z">
                                <w:pPr>
                                  <w:pStyle w:val="pv-profile-sectionsortable-item"/>
                                  <w:numPr>
                                    <w:numId w:val="22"/>
                                  </w:numPr>
                                  <w:spacing w:before="0" w:beforeAutospacing="0" w:after="0" w:afterAutospacing="0"/>
                                  <w:ind w:left="720" w:hanging="360"/>
                                  <w:textAlignment w:val="baseline"/>
                                </w:pPr>
                              </w:pPrChange>
                            </w:pPr>
                          </w:p>
                          <w:p w14:paraId="0D2630CE" w14:textId="77777777" w:rsidR="00AD5E03" w:rsidRDefault="00AD5E03" w:rsidP="00AD5E03">
                            <w:pPr>
                              <w:pStyle w:val="Heading3"/>
                              <w:spacing w:before="0"/>
                              <w:textAlignment w:val="baseline"/>
                              <w:rPr>
                                <w:ins w:id="281" w:author="CS 2019952" w:date="2021-07-02T22:34:00Z"/>
                                <w:rFonts w:asciiTheme="minorHAnsi" w:hAnsiTheme="minorHAnsi" w:cstheme="minorHAnsi"/>
                                <w:b/>
                                <w:bCs/>
                                <w:color w:val="auto"/>
                                <w:sz w:val="22"/>
                                <w:szCs w:val="22"/>
                                <w:bdr w:val="none" w:sz="0" w:space="0" w:color="auto" w:frame="1"/>
                              </w:rPr>
                            </w:pPr>
                            <w:ins w:id="282" w:author="CS 2019952" w:date="2021-07-02T22:33:00Z">
                              <w:r w:rsidRPr="00AD5E03">
                                <w:rPr>
                                  <w:rFonts w:asciiTheme="minorHAnsi" w:hAnsiTheme="minorHAnsi" w:cstheme="minorHAnsi"/>
                                  <w:b/>
                                  <w:bCs/>
                                  <w:color w:val="auto"/>
                                  <w:sz w:val="22"/>
                                  <w:szCs w:val="22"/>
                                  <w:bdr w:val="none" w:sz="0" w:space="0" w:color="auto" w:frame="1"/>
                                  <w:rPrChange w:id="283" w:author="CS 2019952" w:date="2021-07-02T22:34:00Z">
                                    <w:rPr>
                                      <w:rFonts w:ascii="Segoe UI" w:hAnsi="Segoe UI" w:cs="Segoe UI"/>
                                      <w:color w:val="0000FF"/>
                                      <w:u w:val="single"/>
                                      <w:bdr w:val="none" w:sz="0" w:space="0" w:color="auto" w:frame="1"/>
                                    </w:rPr>
                                  </w:rPrChange>
                                </w:rPr>
                                <w:t>Data Analytics Consulting Virtual Internship</w:t>
                              </w:r>
                            </w:ins>
                          </w:p>
                          <w:p w14:paraId="2723DFC6" w14:textId="413B299A" w:rsidR="00AD5E03" w:rsidRPr="00AD5E03" w:rsidRDefault="00AD5E03">
                            <w:pPr>
                              <w:pStyle w:val="Heading3"/>
                              <w:spacing w:before="0"/>
                              <w:ind w:firstLine="720"/>
                              <w:textAlignment w:val="baseline"/>
                              <w:rPr>
                                <w:ins w:id="284" w:author="CS 2019952" w:date="2021-07-02T22:33:00Z"/>
                                <w:rFonts w:asciiTheme="minorHAnsi" w:hAnsiTheme="minorHAnsi" w:cstheme="minorHAnsi"/>
                                <w:b/>
                                <w:bCs/>
                                <w:color w:val="auto"/>
                                <w:sz w:val="22"/>
                                <w:szCs w:val="22"/>
                                <w:rPrChange w:id="285" w:author="CS 2019952" w:date="2021-07-02T22:34:00Z">
                                  <w:rPr>
                                    <w:ins w:id="286" w:author="CS 2019952" w:date="2021-07-02T22:33:00Z"/>
                                    <w:rFonts w:ascii="Segoe UI" w:hAnsi="Segoe UI" w:cs="Segoe UI"/>
                                    <w:color w:val="0000FF"/>
                                    <w:sz w:val="18"/>
                                    <w:szCs w:val="18"/>
                                    <w:u w:val="single"/>
                                    <w:bdr w:val="none" w:sz="0" w:space="0" w:color="auto" w:frame="1"/>
                                  </w:rPr>
                                </w:rPrChange>
                              </w:rPr>
                              <w:pPrChange w:id="287" w:author="CS 2019952" w:date="2021-07-02T22:34:00Z">
                                <w:pPr>
                                  <w:pStyle w:val="t-14"/>
                                  <w:spacing w:before="0" w:beforeAutospacing="0" w:after="0" w:afterAutospacing="0"/>
                                  <w:textAlignment w:val="baseline"/>
                                </w:pPr>
                              </w:pPrChange>
                            </w:pPr>
                            <w:ins w:id="288" w:author="CS 2019952" w:date="2021-07-02T22:33:00Z">
                              <w:r w:rsidRPr="00AD5E03">
                                <w:rPr>
                                  <w:rFonts w:asciiTheme="minorHAnsi" w:hAnsiTheme="minorHAnsi" w:cstheme="minorHAnsi"/>
                                  <w:color w:val="auto"/>
                                  <w:sz w:val="22"/>
                                  <w:szCs w:val="22"/>
                                  <w:bdr w:val="none" w:sz="0" w:space="0" w:color="auto" w:frame="1"/>
                                  <w:rPrChange w:id="289" w:author="CS 2019952" w:date="2021-07-02T22:34:00Z">
                                    <w:rPr>
                                      <w:rFonts w:ascii="Segoe UI" w:hAnsi="Segoe UI" w:cs="Segoe UI"/>
                                      <w:color w:val="0000FF"/>
                                      <w:sz w:val="21"/>
                                      <w:szCs w:val="21"/>
                                      <w:u w:val="single"/>
                                      <w:bdr w:val="none" w:sz="0" w:space="0" w:color="auto" w:frame="1"/>
                                    </w:rPr>
                                  </w:rPrChange>
                                </w:rPr>
                                <w:t>KPMG Sri Lanka</w:t>
                              </w:r>
                            </w:ins>
                            <w:ins w:id="290" w:author="CS 2019952" w:date="2021-07-02T22:34:00Z">
                              <w:r>
                                <w:rPr>
                                  <w:rFonts w:asciiTheme="minorHAnsi" w:hAnsiTheme="minorHAnsi" w:cstheme="minorHAnsi"/>
                                  <w:color w:val="auto"/>
                                  <w:sz w:val="22"/>
                                  <w:szCs w:val="22"/>
                                  <w:bdr w:val="none" w:sz="0" w:space="0" w:color="auto" w:frame="1"/>
                                </w:rPr>
                                <w:t xml:space="preserve"> – </w:t>
                              </w:r>
                            </w:ins>
                            <w:ins w:id="291" w:author="CS 2019952" w:date="2021-07-02T22:35:00Z">
                              <w:r>
                                <w:rPr>
                                  <w:rFonts w:asciiTheme="minorHAnsi" w:hAnsiTheme="minorHAnsi" w:cstheme="minorHAnsi"/>
                                  <w:color w:val="auto"/>
                                  <w:sz w:val="22"/>
                                  <w:szCs w:val="22"/>
                                  <w:bdr w:val="none" w:sz="0" w:space="0" w:color="auto" w:frame="1"/>
                                </w:rPr>
                                <w:fldChar w:fldCharType="begin"/>
                              </w:r>
                              <w:r>
                                <w:rPr>
                                  <w:rFonts w:asciiTheme="minorHAnsi" w:hAnsiTheme="minorHAnsi" w:cstheme="minorHAnsi"/>
                                  <w:color w:val="auto"/>
                                  <w:sz w:val="22"/>
                                  <w:szCs w:val="22"/>
                                  <w:bdr w:val="none" w:sz="0" w:space="0" w:color="auto" w:frame="1"/>
                                </w:rPr>
                                <w:instrText xml:space="preserve"> HYPERLINK "https://insidesherpa.s3.amazonaws.com/completion-certificates/KPMG/m7W4GMqeT3bh9Nb2c_KPMG_vZ6akCveyTwzegstX_completion_certificate.pdf" </w:instrText>
                              </w:r>
                              <w:r>
                                <w:rPr>
                                  <w:rFonts w:asciiTheme="minorHAnsi" w:hAnsiTheme="minorHAnsi" w:cstheme="minorHAnsi"/>
                                  <w:color w:val="auto"/>
                                  <w:sz w:val="22"/>
                                  <w:szCs w:val="22"/>
                                  <w:bdr w:val="none" w:sz="0" w:space="0" w:color="auto" w:frame="1"/>
                                </w:rPr>
                                <w:fldChar w:fldCharType="separate"/>
                              </w:r>
                              <w:r w:rsidRPr="00AD5E03">
                                <w:rPr>
                                  <w:rStyle w:val="Hyperlink"/>
                                  <w:rFonts w:asciiTheme="minorHAnsi" w:hAnsiTheme="minorHAnsi" w:cstheme="minorHAnsi"/>
                                  <w:sz w:val="22"/>
                                  <w:szCs w:val="22"/>
                                  <w:bdr w:val="none" w:sz="0" w:space="0" w:color="auto" w:frame="1"/>
                                </w:rPr>
                                <w:t>Credentials</w:t>
                              </w:r>
                              <w:r>
                                <w:rPr>
                                  <w:rFonts w:asciiTheme="minorHAnsi" w:hAnsiTheme="minorHAnsi" w:cstheme="minorHAnsi"/>
                                  <w:color w:val="auto"/>
                                  <w:sz w:val="22"/>
                                  <w:szCs w:val="22"/>
                                  <w:bdr w:val="none" w:sz="0" w:space="0" w:color="auto" w:frame="1"/>
                                </w:rPr>
                                <w:fldChar w:fldCharType="end"/>
                              </w:r>
                            </w:ins>
                            <w:ins w:id="292" w:author="CS 2019952" w:date="2021-07-02T22:34:00Z">
                              <w:r>
                                <w:rPr>
                                  <w:rFonts w:asciiTheme="minorHAnsi" w:hAnsiTheme="minorHAnsi" w:cstheme="minorHAnsi"/>
                                  <w:color w:val="auto"/>
                                  <w:sz w:val="22"/>
                                  <w:szCs w:val="22"/>
                                  <w:bdr w:val="none" w:sz="0" w:space="0" w:color="auto" w:frame="1"/>
                                </w:rPr>
                                <w:t xml:space="preserve"> </w:t>
                              </w:r>
                            </w:ins>
                          </w:p>
                          <w:p w14:paraId="34D87281" w14:textId="5C2E5887" w:rsidR="00AD5E03" w:rsidRPr="00AD5E03" w:rsidRDefault="00AD5E03" w:rsidP="00AD5E03">
                            <w:pPr>
                              <w:pStyle w:val="pv-profile-sectionsortable-item"/>
                              <w:spacing w:before="0" w:beforeAutospacing="0" w:after="0" w:afterAutospacing="0"/>
                              <w:textAlignment w:val="baseline"/>
                              <w:rPr>
                                <w:ins w:id="293" w:author="CS 2019952" w:date="2021-07-02T22:32:00Z"/>
                                <w:rFonts w:ascii="Segoe UI" w:hAnsi="Segoe UI" w:cs="Segoe UI"/>
                                <w:sz w:val="18"/>
                                <w:szCs w:val="18"/>
                                <w:rPrChange w:id="294" w:author="CS 2019952" w:date="2021-07-02T22:32:00Z">
                                  <w:rPr>
                                    <w:ins w:id="295" w:author="CS 2019952" w:date="2021-07-02T22:32:00Z"/>
                                  </w:rPr>
                                </w:rPrChange>
                              </w:rPr>
                            </w:pPr>
                          </w:p>
                          <w:p w14:paraId="0AD2166B" w14:textId="1DD14F3C" w:rsidR="00AD5E03" w:rsidRDefault="00AD5E03" w:rsidP="00AA69C2">
                            <w:pPr>
                              <w:spacing w:after="0" w:line="240" w:lineRule="auto"/>
                              <w:rPr>
                                <w:ins w:id="296" w:author="CS 2019952" w:date="2021-07-02T22:28:00Z"/>
                              </w:rPr>
                            </w:pPr>
                          </w:p>
                          <w:p w14:paraId="01D9840C" w14:textId="77777777" w:rsidR="00AD5E03" w:rsidRDefault="00AD5E03" w:rsidP="00AA69C2">
                            <w:pPr>
                              <w:spacing w:after="0" w:line="240" w:lineRule="auto"/>
                              <w:rPr>
                                <w:ins w:id="297" w:author="CS 2019952" w:date="2021-07-02T22:27:00Z"/>
                              </w:rPr>
                            </w:pPr>
                          </w:p>
                          <w:p w14:paraId="7325EB2A" w14:textId="77777777" w:rsidR="00AD5E03" w:rsidRDefault="00AD5E03" w:rsidP="00AA69C2">
                            <w:pPr>
                              <w:spacing w:after="0" w:line="240" w:lineRule="auto"/>
                              <w:rPr>
                                <w:ins w:id="298" w:author="CS 2019952" w:date="2021-07-02T22:22:00Z"/>
                              </w:rPr>
                            </w:pPr>
                          </w:p>
                          <w:p w14:paraId="798FC007" w14:textId="7E02522A" w:rsidR="00CA3F66" w:rsidRDefault="00CA3F66" w:rsidP="00AA69C2">
                            <w:pPr>
                              <w:spacing w:after="0" w:line="240" w:lineRule="auto"/>
                            </w:pPr>
                            <w:ins w:id="299" w:author="CS 2019952" w:date="2021-07-02T22:22:00Z">
                              <w:r>
                                <w:tab/>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439A05" id="Text Box 58" o:spid="_x0000_s1050" type="#_x0000_t202" style="position:absolute;margin-left:0;margin-top:46.05pt;width:517.1pt;height:129.8pt;z-index:251754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" filled="f" stroked="f" strokeweight=".5pt">
                <v:textbox>
                  <w:txbxContent>
                    <w:p w14:paraId="6DD5B938" w14:textId="4F6ECE35" w:rsidR="00CA3F66" w:rsidRDefault="00CA3F66" w:rsidP="00AA69C2">
                      <w:pPr>
                        <w:spacing w:after="0" w:line="240" w:lineRule="auto"/>
                        <w:rPr>
                          <w:ins w:id="414" w:author="CS 2019952" w:date="2021-07-02T22:23:00Z"/>
                        </w:rPr>
                      </w:pPr>
                      <w:ins w:id="415" w:author="CS 2019952" w:date="2021-07-02T22:21:00Z">
                        <w:r w:rsidRPr="00AD5E03">
                          <w:rPr>
                            <w:b/>
                            <w:bCs/>
                            <w:rPrChange w:id="416" w:author="CS 2019952" w:date="2021-07-02T22:28:00Z">
                              <w:rPr/>
                            </w:rPrChange>
                          </w:rPr>
                          <w:t xml:space="preserve">Industrial Engineering </w:t>
                        </w:r>
                      </w:ins>
                      <w:ins w:id="417" w:author="CS 2019952" w:date="2021-07-02T22:22:00Z">
                        <w:r w:rsidRPr="00AD5E03">
                          <w:rPr>
                            <w:b/>
                            <w:bCs/>
                            <w:rPrChange w:id="418" w:author="CS 2019952" w:date="2021-07-02T22:28:00Z">
                              <w:rPr/>
                            </w:rPrChange>
                          </w:rPr>
                          <w:t>Intern</w:t>
                        </w:r>
                      </w:ins>
                      <w:ins w:id="419" w:author="CS 2019952" w:date="2021-07-02T22:21:00Z">
                        <w:r>
                          <w:t xml:space="preserve"> (Digital)</w:t>
                        </w:r>
                      </w:ins>
                      <w:ins w:id="420" w:author="CS 2019952" w:date="2021-07-02T22:22:00Z">
                        <w:r>
                          <w:t xml:space="preserve"> –</w:t>
                        </w:r>
                      </w:ins>
                      <w:ins w:id="421" w:author="CS 2019952" w:date="2021-07-02T22:23:00Z">
                        <w:r>
                          <w:t xml:space="preserve"> (2021/02/15 –</w:t>
                        </w:r>
                      </w:ins>
                      <w:ins w:id="422" w:author="CS 2019952" w:date="2021-07-02T22:22:00Z">
                        <w:r>
                          <w:t xml:space="preserve"> present</w:t>
                        </w:r>
                      </w:ins>
                      <w:ins w:id="423" w:author="CS 2019952" w:date="2021-07-02T22:23:00Z">
                        <w:r>
                          <w:t>)</w:t>
                        </w:r>
                      </w:ins>
                      <w:del w:id="424" w:author="CS 2019952" w:date="2021-07-02T22:21:00Z">
                        <w:r w:rsidR="006453DA" w:rsidDel="00CA3F66">
                          <w:delText>Working Experience are currently none.</w:delText>
                        </w:r>
                      </w:del>
                    </w:p>
                    <w:p w14:paraId="68E99960" w14:textId="7016E215" w:rsidR="00CA3F66" w:rsidRDefault="00CA3F66" w:rsidP="00AD5E03">
                      <w:pPr>
                        <w:spacing w:after="0" w:line="240" w:lineRule="auto"/>
                        <w:ind w:firstLine="720"/>
                        <w:rPr>
                          <w:ins w:id="425" w:author="CS 2019952" w:date="2021-07-02T22:24:00Z"/>
                        </w:rPr>
                        <w:pPrChange w:id="426" w:author="CS 2019952" w:date="2021-07-02T22:28:00Z">
                          <w:pPr>
                            <w:spacing w:after="0" w:line="240" w:lineRule="auto"/>
                          </w:pPr>
                        </w:pPrChange>
                      </w:pPr>
                      <w:ins w:id="427" w:author="CS 2019952" w:date="2021-07-02T22:23:00Z">
                        <w:r>
                          <w:t>M</w:t>
                        </w:r>
                      </w:ins>
                      <w:ins w:id="428" w:author="CS 2019952" w:date="2021-07-02T22:24:00Z">
                        <w:r>
                          <w:t>AS Holdings.</w:t>
                        </w:r>
                      </w:ins>
                    </w:p>
                    <w:p w14:paraId="06F5F0AC" w14:textId="2D84F961" w:rsidR="00CA3F66" w:rsidRDefault="00AD5E03" w:rsidP="00AD5E03">
                      <w:pPr>
                        <w:pStyle w:val="ListParagraph"/>
                        <w:numPr>
                          <w:ilvl w:val="1"/>
                          <w:numId w:val="22"/>
                        </w:numPr>
                        <w:spacing w:after="0" w:line="240" w:lineRule="auto"/>
                        <w:rPr>
                          <w:ins w:id="429" w:author="CS 2019952" w:date="2021-07-02T22:27:00Z"/>
                        </w:rPr>
                        <w:pPrChange w:id="430" w:author="CS 2019952" w:date="2021-07-02T22:28:00Z">
                          <w:pPr>
                            <w:spacing w:after="0" w:line="240" w:lineRule="auto"/>
                          </w:pPr>
                        </w:pPrChange>
                      </w:pPr>
                      <w:ins w:id="431" w:author="CS 2019952" w:date="2021-07-02T22:26:00Z">
                        <w:r>
                          <w:t xml:space="preserve">Data Science employee covid risk </w:t>
                        </w:r>
                      </w:ins>
                      <w:ins w:id="432" w:author="CS 2019952" w:date="2021-07-02T22:27:00Z">
                        <w:r>
                          <w:t>analysis project.</w:t>
                        </w:r>
                      </w:ins>
                    </w:p>
                    <w:p w14:paraId="5460365B" w14:textId="44DD59C1" w:rsidR="00AD5E03" w:rsidRDefault="00AD5E03" w:rsidP="00AD5E03">
                      <w:pPr>
                        <w:pStyle w:val="ListParagraph"/>
                        <w:numPr>
                          <w:ilvl w:val="1"/>
                          <w:numId w:val="22"/>
                        </w:numPr>
                        <w:spacing w:after="0" w:line="240" w:lineRule="auto"/>
                        <w:rPr>
                          <w:ins w:id="433" w:author="CS 2019952" w:date="2021-07-02T22:27:00Z"/>
                        </w:rPr>
                        <w:pPrChange w:id="434" w:author="CS 2019952" w:date="2021-07-02T22:28:00Z">
                          <w:pPr>
                            <w:spacing w:after="0" w:line="240" w:lineRule="auto"/>
                          </w:pPr>
                        </w:pPrChange>
                      </w:pPr>
                      <w:ins w:id="435" w:author="CS 2019952" w:date="2021-07-02T22:27:00Z">
                        <w:r>
                          <w:t>IoT project administration</w:t>
                        </w:r>
                      </w:ins>
                    </w:p>
                    <w:p w14:paraId="66EEAFC9" w14:textId="09957035" w:rsidR="00AD5E03" w:rsidRDefault="00AD5E03" w:rsidP="00AD5E03">
                      <w:pPr>
                        <w:pStyle w:val="ListParagraph"/>
                        <w:numPr>
                          <w:ilvl w:val="1"/>
                          <w:numId w:val="22"/>
                        </w:numPr>
                        <w:spacing w:after="0" w:line="240" w:lineRule="auto"/>
                        <w:rPr>
                          <w:ins w:id="436" w:author="CS 2019952" w:date="2021-07-02T22:28:00Z"/>
                        </w:rPr>
                        <w:pPrChange w:id="437" w:author="CS 2019952" w:date="2021-07-02T22:28:00Z">
                          <w:pPr>
                            <w:spacing w:after="0" w:line="240" w:lineRule="auto"/>
                          </w:pPr>
                        </w:pPrChange>
                      </w:pPr>
                      <w:ins w:id="438" w:author="CS 2019952" w:date="2021-07-02T22:27:00Z">
                        <w:r>
                          <w:t>OEE data analytics</w:t>
                        </w:r>
                      </w:ins>
                    </w:p>
                    <w:p w14:paraId="19326E50" w14:textId="77777777" w:rsidR="00AD5E03" w:rsidRPr="00AD5E03" w:rsidRDefault="00AD5E03" w:rsidP="00AD5E03">
                      <w:pPr>
                        <w:pStyle w:val="pv-profile-sectionsortable-item"/>
                        <w:spacing w:before="0" w:beforeAutospacing="0" w:after="0" w:afterAutospacing="0"/>
                        <w:ind w:left="720"/>
                        <w:textAlignment w:val="baseline"/>
                        <w:rPr>
                          <w:ins w:id="439" w:author="CS 2019952" w:date="2021-07-02T22:33:00Z"/>
                          <w:rFonts w:ascii="Segoe UI" w:hAnsi="Segoe UI" w:cs="Segoe UI"/>
                          <w:sz w:val="18"/>
                          <w:szCs w:val="18"/>
                          <w:bdr w:val="none" w:sz="0" w:space="0" w:color="auto" w:frame="1"/>
                          <w:rPrChange w:id="440" w:author="CS 2019952" w:date="2021-07-02T22:33:00Z">
                            <w:rPr>
                              <w:ins w:id="441" w:author="CS 2019952" w:date="2021-07-02T22:33:00Z"/>
                              <w:rStyle w:val="Hyperlink"/>
                              <w:rFonts w:ascii="Segoe UI" w:hAnsi="Segoe UI" w:cs="Segoe UI"/>
                              <w:sz w:val="18"/>
                              <w:szCs w:val="18"/>
                              <w:bdr w:val="none" w:sz="0" w:space="0" w:color="auto" w:frame="1"/>
                            </w:rPr>
                          </w:rPrChange>
                        </w:rPr>
                        <w:pPrChange w:id="442" w:author="CS 2019952" w:date="2021-07-02T22:34:00Z">
                          <w:pPr>
                            <w:pStyle w:val="pv-profile-sectionsortable-item"/>
                            <w:numPr>
                              <w:numId w:val="22"/>
                            </w:numPr>
                            <w:spacing w:before="0" w:beforeAutospacing="0" w:after="0" w:afterAutospacing="0"/>
                            <w:ind w:left="720" w:hanging="360"/>
                            <w:textAlignment w:val="baseline"/>
                          </w:pPr>
                        </w:pPrChange>
                      </w:pPr>
                    </w:p>
                    <w:p w14:paraId="0D2630CE" w14:textId="77777777" w:rsidR="00AD5E03" w:rsidRDefault="00AD5E03" w:rsidP="00AD5E03">
                      <w:pPr>
                        <w:pStyle w:val="Heading3"/>
                        <w:spacing w:before="0"/>
                        <w:textAlignment w:val="baseline"/>
                        <w:rPr>
                          <w:ins w:id="443" w:author="CS 2019952" w:date="2021-07-02T22:34:00Z"/>
                          <w:rFonts w:asciiTheme="minorHAnsi" w:hAnsiTheme="minorHAnsi" w:cstheme="minorHAnsi"/>
                          <w:b/>
                          <w:bCs/>
                          <w:color w:val="auto"/>
                          <w:sz w:val="22"/>
                          <w:szCs w:val="22"/>
                          <w:bdr w:val="none" w:sz="0" w:space="0" w:color="auto" w:frame="1"/>
                        </w:rPr>
                      </w:pPr>
                      <w:ins w:id="444" w:author="CS 2019952" w:date="2021-07-02T22:33:00Z">
                        <w:r w:rsidRPr="00AD5E03">
                          <w:rPr>
                            <w:rFonts w:asciiTheme="minorHAnsi" w:hAnsiTheme="minorHAnsi" w:cstheme="minorHAnsi"/>
                            <w:b/>
                            <w:bCs/>
                            <w:color w:val="auto"/>
                            <w:sz w:val="22"/>
                            <w:szCs w:val="22"/>
                            <w:bdr w:val="none" w:sz="0" w:space="0" w:color="auto" w:frame="1"/>
                            <w:rPrChange w:id="445" w:author="CS 2019952" w:date="2021-07-02T22:34:00Z">
                              <w:rPr>
                                <w:rFonts w:ascii="Segoe UI" w:hAnsi="Segoe UI" w:cs="Segoe UI"/>
                                <w:color w:val="0000FF"/>
                                <w:u w:val="single"/>
                                <w:bdr w:val="none" w:sz="0" w:space="0" w:color="auto" w:frame="1"/>
                              </w:rPr>
                            </w:rPrChange>
                          </w:rPr>
                          <w:t>Data Analytics Consulting Virtual Internship</w:t>
                        </w:r>
                      </w:ins>
                    </w:p>
                    <w:p w14:paraId="2723DFC6" w14:textId="413B299A" w:rsidR="00AD5E03" w:rsidRPr="00AD5E03" w:rsidRDefault="00AD5E03" w:rsidP="00AD5E03">
                      <w:pPr>
                        <w:pStyle w:val="Heading3"/>
                        <w:spacing w:before="0"/>
                        <w:ind w:firstLine="720"/>
                        <w:textAlignment w:val="baseline"/>
                        <w:rPr>
                          <w:ins w:id="446" w:author="CS 2019952" w:date="2021-07-02T22:33:00Z"/>
                          <w:rFonts w:asciiTheme="minorHAnsi" w:hAnsiTheme="minorHAnsi" w:cstheme="minorHAnsi"/>
                          <w:b/>
                          <w:bCs/>
                          <w:color w:val="auto"/>
                          <w:sz w:val="22"/>
                          <w:szCs w:val="22"/>
                          <w:rPrChange w:id="447" w:author="CS 2019952" w:date="2021-07-02T22:34:00Z">
                            <w:rPr>
                              <w:ins w:id="448" w:author="CS 2019952" w:date="2021-07-02T22:33:00Z"/>
                              <w:rFonts w:ascii="Segoe UI" w:hAnsi="Segoe UI" w:cs="Segoe UI"/>
                              <w:color w:val="0000FF"/>
                              <w:sz w:val="18"/>
                              <w:szCs w:val="18"/>
                              <w:u w:val="single"/>
                              <w:bdr w:val="none" w:sz="0" w:space="0" w:color="auto" w:frame="1"/>
                            </w:rPr>
                          </w:rPrChange>
                        </w:rPr>
                        <w:pPrChange w:id="449" w:author="CS 2019952" w:date="2021-07-02T22:34:00Z">
                          <w:pPr>
                            <w:pStyle w:val="t-14"/>
                            <w:spacing w:before="0" w:beforeAutospacing="0" w:after="0" w:afterAutospacing="0"/>
                            <w:textAlignment w:val="baseline"/>
                          </w:pPr>
                        </w:pPrChange>
                      </w:pPr>
                      <w:ins w:id="450" w:author="CS 2019952" w:date="2021-07-02T22:33:00Z">
                        <w:r w:rsidRPr="00AD5E03">
                          <w:rPr>
                            <w:rFonts w:asciiTheme="minorHAnsi" w:hAnsiTheme="minorHAnsi" w:cstheme="minorHAnsi"/>
                            <w:color w:val="auto"/>
                            <w:sz w:val="22"/>
                            <w:szCs w:val="22"/>
                            <w:bdr w:val="none" w:sz="0" w:space="0" w:color="auto" w:frame="1"/>
                            <w:rPrChange w:id="451" w:author="CS 2019952" w:date="2021-07-02T22:34:00Z">
                              <w:rPr>
                                <w:rFonts w:ascii="Segoe UI" w:hAnsi="Segoe UI" w:cs="Segoe UI"/>
                                <w:color w:val="0000FF"/>
                                <w:sz w:val="21"/>
                                <w:szCs w:val="21"/>
                                <w:u w:val="single"/>
                                <w:bdr w:val="none" w:sz="0" w:space="0" w:color="auto" w:frame="1"/>
                              </w:rPr>
                            </w:rPrChange>
                          </w:rPr>
                          <w:t>KPMG Sri Lanka</w:t>
                        </w:r>
                      </w:ins>
                      <w:ins w:id="452" w:author="CS 2019952" w:date="2021-07-02T22:34:00Z">
                        <w:r>
                          <w:rPr>
                            <w:rFonts w:asciiTheme="minorHAnsi" w:hAnsiTheme="minorHAnsi" w:cstheme="minorHAnsi"/>
                            <w:color w:val="auto"/>
                            <w:sz w:val="22"/>
                            <w:szCs w:val="22"/>
                            <w:bdr w:val="none" w:sz="0" w:space="0" w:color="auto" w:frame="1"/>
                          </w:rPr>
                          <w:t xml:space="preserve"> – </w:t>
                        </w:r>
                      </w:ins>
                      <w:ins w:id="453" w:author="CS 2019952" w:date="2021-07-02T22:35:00Z">
                        <w:r>
                          <w:rPr>
                            <w:rFonts w:asciiTheme="minorHAnsi" w:hAnsiTheme="minorHAnsi" w:cstheme="minorHAnsi"/>
                            <w:color w:val="auto"/>
                            <w:sz w:val="22"/>
                            <w:szCs w:val="22"/>
                            <w:bdr w:val="none" w:sz="0" w:space="0" w:color="auto" w:frame="1"/>
                          </w:rPr>
                          <w:fldChar w:fldCharType="begin"/>
                        </w:r>
                        <w:r>
                          <w:rPr>
                            <w:rFonts w:asciiTheme="minorHAnsi" w:hAnsiTheme="minorHAnsi" w:cstheme="minorHAnsi"/>
                            <w:color w:val="auto"/>
                            <w:sz w:val="22"/>
                            <w:szCs w:val="22"/>
                            <w:bdr w:val="none" w:sz="0" w:space="0" w:color="auto" w:frame="1"/>
                          </w:rPr>
                          <w:instrText xml:space="preserve"> HYPERLINK "https://insidesherpa.s3.amazonaws.com/completion-certificates/KPMG/m7W4GMqeT3bh9Nb2c_KPMG_vZ6akCveyTwzegstX_completion_certificate.pdf" </w:instrText>
                        </w:r>
                        <w:r>
                          <w:rPr>
                            <w:rFonts w:asciiTheme="minorHAnsi" w:hAnsiTheme="minorHAnsi" w:cstheme="minorHAnsi"/>
                            <w:color w:val="auto"/>
                            <w:sz w:val="22"/>
                            <w:szCs w:val="22"/>
                            <w:bdr w:val="none" w:sz="0" w:space="0" w:color="auto" w:frame="1"/>
                          </w:rPr>
                        </w:r>
                        <w:r>
                          <w:rPr>
                            <w:rFonts w:asciiTheme="minorHAnsi" w:hAnsiTheme="minorHAnsi" w:cstheme="minorHAnsi"/>
                            <w:color w:val="auto"/>
                            <w:sz w:val="22"/>
                            <w:szCs w:val="22"/>
                            <w:bdr w:val="none" w:sz="0" w:space="0" w:color="auto" w:frame="1"/>
                          </w:rPr>
                          <w:fldChar w:fldCharType="separate"/>
                        </w:r>
                        <w:r w:rsidRPr="00AD5E03">
                          <w:rPr>
                            <w:rStyle w:val="Hyperlink"/>
                            <w:rFonts w:asciiTheme="minorHAnsi" w:hAnsiTheme="minorHAnsi" w:cstheme="minorHAnsi"/>
                            <w:sz w:val="22"/>
                            <w:szCs w:val="22"/>
                            <w:bdr w:val="none" w:sz="0" w:space="0" w:color="auto" w:frame="1"/>
                          </w:rPr>
                          <w:t>Credentials</w:t>
                        </w:r>
                        <w:r>
                          <w:rPr>
                            <w:rFonts w:asciiTheme="minorHAnsi" w:hAnsiTheme="minorHAnsi" w:cstheme="minorHAnsi"/>
                            <w:color w:val="auto"/>
                            <w:sz w:val="22"/>
                            <w:szCs w:val="22"/>
                            <w:bdr w:val="none" w:sz="0" w:space="0" w:color="auto" w:frame="1"/>
                          </w:rPr>
                          <w:fldChar w:fldCharType="end"/>
                        </w:r>
                      </w:ins>
                      <w:ins w:id="454" w:author="CS 2019952" w:date="2021-07-02T22:34:00Z">
                        <w:r>
                          <w:rPr>
                            <w:rFonts w:asciiTheme="minorHAnsi" w:hAnsiTheme="minorHAnsi" w:cstheme="minorHAnsi"/>
                            <w:color w:val="auto"/>
                            <w:sz w:val="22"/>
                            <w:szCs w:val="22"/>
                            <w:bdr w:val="none" w:sz="0" w:space="0" w:color="auto" w:frame="1"/>
                          </w:rPr>
                          <w:t xml:space="preserve"> </w:t>
                        </w:r>
                      </w:ins>
                    </w:p>
                    <w:p w14:paraId="34D87281" w14:textId="5C2E5887" w:rsidR="00AD5E03" w:rsidRPr="00AD5E03" w:rsidRDefault="00AD5E03" w:rsidP="00AD5E03">
                      <w:pPr>
                        <w:pStyle w:val="pv-profile-sectionsortable-item"/>
                        <w:spacing w:before="0" w:beforeAutospacing="0" w:after="0" w:afterAutospacing="0"/>
                        <w:textAlignment w:val="baseline"/>
                        <w:rPr>
                          <w:ins w:id="455" w:author="CS 2019952" w:date="2021-07-02T22:32:00Z"/>
                          <w:rFonts w:ascii="Segoe UI" w:hAnsi="Segoe UI" w:cs="Segoe UI"/>
                          <w:sz w:val="18"/>
                          <w:szCs w:val="18"/>
                          <w:rPrChange w:id="456" w:author="CS 2019952" w:date="2021-07-02T22:32:00Z">
                            <w:rPr>
                              <w:ins w:id="457" w:author="CS 2019952" w:date="2021-07-02T22:32:00Z"/>
                            </w:rPr>
                          </w:rPrChange>
                        </w:rPr>
                      </w:pPr>
                    </w:p>
                    <w:p w14:paraId="0AD2166B" w14:textId="1DD14F3C" w:rsidR="00AD5E03" w:rsidRDefault="00AD5E03" w:rsidP="00AA69C2">
                      <w:pPr>
                        <w:spacing w:after="0" w:line="240" w:lineRule="auto"/>
                        <w:rPr>
                          <w:ins w:id="458" w:author="CS 2019952" w:date="2021-07-02T22:28:00Z"/>
                        </w:rPr>
                      </w:pPr>
                    </w:p>
                    <w:p w14:paraId="01D9840C" w14:textId="77777777" w:rsidR="00AD5E03" w:rsidRDefault="00AD5E03" w:rsidP="00AA69C2">
                      <w:pPr>
                        <w:spacing w:after="0" w:line="240" w:lineRule="auto"/>
                        <w:rPr>
                          <w:ins w:id="459" w:author="CS 2019952" w:date="2021-07-02T22:27:00Z"/>
                        </w:rPr>
                      </w:pPr>
                    </w:p>
                    <w:p w14:paraId="7325EB2A" w14:textId="77777777" w:rsidR="00AD5E03" w:rsidRDefault="00AD5E03" w:rsidP="00AA69C2">
                      <w:pPr>
                        <w:spacing w:after="0" w:line="240" w:lineRule="auto"/>
                        <w:rPr>
                          <w:ins w:id="460" w:author="CS 2019952" w:date="2021-07-02T22:22:00Z"/>
                        </w:rPr>
                      </w:pPr>
                    </w:p>
                    <w:p w14:paraId="798FC007" w14:textId="7E02522A" w:rsidR="00CA3F66" w:rsidRDefault="00CA3F66" w:rsidP="00AA69C2">
                      <w:pPr>
                        <w:spacing w:after="0" w:line="240" w:lineRule="auto"/>
                      </w:pPr>
                      <w:ins w:id="461" w:author="CS 2019952" w:date="2021-07-02T22:22:00Z">
                        <w:r>
                          <w:tab/>
                        </w:r>
                      </w:ins>
                    </w:p>
                  </w:txbxContent>
                </v:textbox>
                <w10:wrap anchorx="margin"/>
              </v:shape>
            </w:pict>
          </mc:Fallback>
        </mc:AlternateContent>
      </w:r>
      <w:r>
        <w:rPr>
          <w:noProof/>
        </w:rPr>
        <mc:AlternateContent>
          <mc:Choice Requires="wps">
            <w:drawing>
              <wp:anchor distT="0" distB="0" distL="114300" distR="114300" simplePos="0" relativeHeight="251759616" behindDoc="0" locked="0" layoutInCell="1" allowOverlap="1" wp14:anchorId="7F64591D" wp14:editId="5666D4EC">
                <wp:simplePos x="0" y="0"/>
                <wp:positionH relativeFrom="margin">
                  <wp:align>center</wp:align>
                </wp:positionH>
                <wp:positionV relativeFrom="paragraph">
                  <wp:posOffset>2261986</wp:posOffset>
                </wp:positionV>
                <wp:extent cx="6682740" cy="266700"/>
                <wp:effectExtent l="0" t="0" r="3810" b="0"/>
                <wp:wrapNone/>
                <wp:docPr id="6" name="Text Box 6"/>
                <wp:cNvGraphicFramePr/>
                <a:graphic xmlns:a="http://schemas.openxmlformats.org/drawingml/2006/main">
                  <a:graphicData uri="http://schemas.microsoft.com/office/word/2010/wordprocessingShape">
                    <wps:wsp>
                      <wps:cNvSpPr txBox="1"/>
                      <wps:spPr>
                        <a:xfrm>
                          <a:off x="0" y="0"/>
                          <a:ext cx="6682740" cy="266700"/>
                        </a:xfrm>
                        <a:prstGeom prst="rect">
                          <a:avLst/>
                        </a:prstGeom>
                        <a:solidFill>
                          <a:schemeClr val="tx2">
                            <a:lumMod val="75000"/>
                          </a:schemeClr>
                        </a:solidFill>
                        <a:ln w="6350">
                          <a:noFill/>
                        </a:ln>
                      </wps:spPr>
                      <wps:txbx>
                        <w:txbxContent>
                          <w:p w14:paraId="362AAE52" w14:textId="2C2313EC" w:rsidR="001053EB" w:rsidRPr="00EA30E7" w:rsidRDefault="007A08AA">
                            <w:pPr>
                              <w:rPr>
                                <w:rFonts w:asciiTheme="majorHAnsi" w:hAnsiTheme="majorHAnsi"/>
                                <w:b/>
                                <w:bCs/>
                              </w:rPr>
                            </w:pPr>
                            <w:r w:rsidRPr="00EA30E7">
                              <w:rPr>
                                <w:rFonts w:asciiTheme="majorHAnsi" w:hAnsiTheme="majorHAnsi"/>
                                <w:b/>
                                <w:bCs/>
                              </w:rPr>
                              <w:t>Extra-</w:t>
                            </w:r>
                            <w:r w:rsidR="001053EB" w:rsidRPr="00EA30E7">
                              <w:rPr>
                                <w:rFonts w:asciiTheme="majorHAnsi" w:hAnsiTheme="majorHAnsi"/>
                                <w:b/>
                                <w:bCs/>
                              </w:rPr>
                              <w:t>curricula</w:t>
                            </w:r>
                            <w:r w:rsidRPr="00EA30E7">
                              <w:rPr>
                                <w:rFonts w:asciiTheme="majorHAnsi" w:hAnsiTheme="majorHAnsi"/>
                                <w:b/>
                                <w:bCs/>
                              </w:rPr>
                              <w:t>r</w:t>
                            </w:r>
                            <w:r w:rsidR="001053EB" w:rsidRPr="00EA30E7">
                              <w:rPr>
                                <w:rFonts w:asciiTheme="majorHAnsi" w:hAnsiTheme="majorHAnsi"/>
                                <w:b/>
                                <w:bCs/>
                              </w:rPr>
                              <w:t xml:space="preserve"> </w:t>
                            </w:r>
                            <w:r w:rsidR="007F3EF2">
                              <w:rPr>
                                <w:rFonts w:asciiTheme="majorHAnsi" w:hAnsiTheme="majorHAnsi"/>
                                <w:b/>
                                <w:bCs/>
                              </w:rPr>
                              <w:t>A</w:t>
                            </w:r>
                            <w:r w:rsidRPr="00EA30E7">
                              <w:rPr>
                                <w:rFonts w:asciiTheme="majorHAnsi" w:hAnsiTheme="majorHAnsi"/>
                                <w:b/>
                                <w:bCs/>
                              </w:rPr>
                              <w:t>ctivities</w:t>
                            </w:r>
                            <w:r w:rsidR="001053EB" w:rsidRPr="00EA30E7">
                              <w:rPr>
                                <w:rFonts w:asciiTheme="majorHAnsi" w:hAnsiTheme="majorHAnsi"/>
                                <w:b/>
                                <w:bCs/>
                              </w:rPr>
                              <w:t xml:space="preserve"> </w:t>
                            </w:r>
                            <w:r w:rsidRPr="00EA30E7">
                              <w:rPr>
                                <w:rFonts w:asciiTheme="majorHAnsi" w:hAnsiTheme="majorHAnsi"/>
                                <w:b/>
                                <w:bCs/>
                              </w:rPr>
                              <w:t xml:space="preserve">&amp; </w:t>
                            </w:r>
                            <w:r w:rsidR="0034118D" w:rsidRPr="00EA30E7">
                              <w:rPr>
                                <w:rFonts w:asciiTheme="majorHAnsi" w:hAnsiTheme="majorHAnsi"/>
                                <w:b/>
                                <w:bCs/>
                              </w:rPr>
                              <w:t>Achievements: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64591D" id="Text Box 6" o:spid="_x0000_s1051" type="#_x0000_t202" style="position:absolute;margin-left:0;margin-top:178.1pt;width:526.2pt;height:21pt;z-index:2517596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" fillcolor="#17365d [2415]" stroked="f" strokeweight=".5pt">
                <v:textbox>
                  <w:txbxContent>
                    <w:p w14:paraId="362AAE52" w14:textId="2C2313EC" w:rsidR="001053EB" w:rsidRPr="00EA30E7" w:rsidRDefault="007A08AA">
                      <w:pPr>
                        <w:rPr>
                          <w:rFonts w:asciiTheme="majorHAnsi" w:hAnsiTheme="majorHAnsi"/>
                          <w:b/>
                          <w:bCs/>
                        </w:rPr>
                      </w:pPr>
                      <w:r w:rsidRPr="00EA30E7">
                        <w:rPr>
                          <w:rFonts w:asciiTheme="majorHAnsi" w:hAnsiTheme="majorHAnsi"/>
                          <w:b/>
                          <w:bCs/>
                        </w:rPr>
                        <w:t>Extra-</w:t>
                      </w:r>
                      <w:r w:rsidR="001053EB" w:rsidRPr="00EA30E7">
                        <w:rPr>
                          <w:rFonts w:asciiTheme="majorHAnsi" w:hAnsiTheme="majorHAnsi"/>
                          <w:b/>
                          <w:bCs/>
                        </w:rPr>
                        <w:t>curricula</w:t>
                      </w:r>
                      <w:r w:rsidRPr="00EA30E7">
                        <w:rPr>
                          <w:rFonts w:asciiTheme="majorHAnsi" w:hAnsiTheme="majorHAnsi"/>
                          <w:b/>
                          <w:bCs/>
                        </w:rPr>
                        <w:t>r</w:t>
                      </w:r>
                      <w:r w:rsidR="001053EB" w:rsidRPr="00EA30E7">
                        <w:rPr>
                          <w:rFonts w:asciiTheme="majorHAnsi" w:hAnsiTheme="majorHAnsi"/>
                          <w:b/>
                          <w:bCs/>
                        </w:rPr>
                        <w:t xml:space="preserve"> </w:t>
                      </w:r>
                      <w:r w:rsidR="007F3EF2">
                        <w:rPr>
                          <w:rFonts w:asciiTheme="majorHAnsi" w:hAnsiTheme="majorHAnsi"/>
                          <w:b/>
                          <w:bCs/>
                        </w:rPr>
                        <w:t>A</w:t>
                      </w:r>
                      <w:r w:rsidRPr="00EA30E7">
                        <w:rPr>
                          <w:rFonts w:asciiTheme="majorHAnsi" w:hAnsiTheme="majorHAnsi"/>
                          <w:b/>
                          <w:bCs/>
                        </w:rPr>
                        <w:t>ctivities</w:t>
                      </w:r>
                      <w:r w:rsidR="001053EB" w:rsidRPr="00EA30E7">
                        <w:rPr>
                          <w:rFonts w:asciiTheme="majorHAnsi" w:hAnsiTheme="majorHAnsi"/>
                          <w:b/>
                          <w:bCs/>
                        </w:rPr>
                        <w:t xml:space="preserve"> </w:t>
                      </w:r>
                      <w:r w:rsidRPr="00EA30E7">
                        <w:rPr>
                          <w:rFonts w:asciiTheme="majorHAnsi" w:hAnsiTheme="majorHAnsi"/>
                          <w:b/>
                          <w:bCs/>
                        </w:rPr>
                        <w:t xml:space="preserve">&amp; </w:t>
                      </w:r>
                      <w:r w:rsidR="0034118D" w:rsidRPr="00EA30E7">
                        <w:rPr>
                          <w:rFonts w:asciiTheme="majorHAnsi" w:hAnsiTheme="majorHAnsi"/>
                          <w:b/>
                          <w:bCs/>
                        </w:rPr>
                        <w:t>Achievements:</w:t>
                      </w:r>
                    </w:p>
                  </w:txbxContent>
                </v:textbox>
                <w10:wrap anchorx="margin"/>
              </v:shape>
            </w:pict>
          </mc:Fallback>
        </mc:AlternateContent>
      </w:r>
      <w:r w:rsidR="008001E1">
        <w:rPr>
          <w:noProof/>
          <w:lang w:bidi="si-LK"/>
        </w:rPr>
        <mc:AlternateContent>
          <mc:Choice Requires="wps">
            <w:drawing>
              <wp:anchor distT="0" distB="0" distL="114300" distR="114300" simplePos="0" relativeHeight="251753472" behindDoc="0" locked="0" layoutInCell="1" allowOverlap="1" wp14:anchorId="2666B255" wp14:editId="15954B0F">
                <wp:simplePos x="0" y="0"/>
                <wp:positionH relativeFrom="margin">
                  <wp:align>center</wp:align>
                </wp:positionH>
                <wp:positionV relativeFrom="paragraph">
                  <wp:posOffset>241935</wp:posOffset>
                </wp:positionV>
                <wp:extent cx="6567170" cy="236220"/>
                <wp:effectExtent l="0" t="0" r="5080" b="0"/>
                <wp:wrapNone/>
                <wp:docPr id="57" name="Text Box 57"/>
                <wp:cNvGraphicFramePr/>
                <a:graphic xmlns:a="http://schemas.openxmlformats.org/drawingml/2006/main">
                  <a:graphicData uri="http://schemas.microsoft.com/office/word/2010/wordprocessingShape">
                    <wps:wsp>
                      <wps:cNvSpPr txBox="1"/>
                      <wps:spPr>
                        <a:xfrm>
                          <a:off x="0" y="0"/>
                          <a:ext cx="6567170" cy="236220"/>
                        </a:xfrm>
                        <a:prstGeom prst="rect">
                          <a:avLst/>
                        </a:prstGeom>
                        <a:solidFill>
                          <a:schemeClr val="bg1">
                            <a:lumMod val="75000"/>
                          </a:schemeClr>
                        </a:solidFill>
                        <a:ln w="6350">
                          <a:noFill/>
                        </a:ln>
                      </wps:spPr>
                      <wps:txbx>
                        <w:txbxContent>
                          <w:p w14:paraId="045694F2" w14:textId="247344FE" w:rsidR="001D25C2" w:rsidRPr="001D25C2" w:rsidRDefault="001D25C2">
                            <w:pPr>
                              <w:rPr>
                                <w:rFonts w:asciiTheme="majorHAnsi" w:hAnsiTheme="majorHAnsi"/>
                                <w:b/>
                                <w:bCs/>
                              </w:rPr>
                            </w:pPr>
                            <w:r w:rsidRPr="001D25C2">
                              <w:rPr>
                                <w:rFonts w:asciiTheme="majorHAnsi" w:hAnsiTheme="majorHAnsi"/>
                                <w:b/>
                                <w:bCs/>
                              </w:rPr>
                              <w:t xml:space="preserve">Work Experience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66B255" id="Text Box 57" o:spid="_x0000_s1052" type="#_x0000_t202" style="position:absolute;margin-left:0;margin-top:19.05pt;width:517.1pt;height:18.6pt;z-index:2517534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" fillcolor="#bfbfbf [2412]" stroked="f" strokeweight=".5pt">
                <v:textbox>
                  <w:txbxContent>
                    <w:p w14:paraId="045694F2" w14:textId="247344FE" w:rsidR="001D25C2" w:rsidRPr="001D25C2" w:rsidRDefault="001D25C2">
                      <w:pPr>
                        <w:rPr>
                          <w:rFonts w:asciiTheme="majorHAnsi" w:hAnsiTheme="majorHAnsi"/>
                          <w:b/>
                          <w:bCs/>
                        </w:rPr>
                      </w:pPr>
                      <w:r w:rsidRPr="001D25C2">
                        <w:rPr>
                          <w:rFonts w:asciiTheme="majorHAnsi" w:hAnsiTheme="majorHAnsi"/>
                          <w:b/>
                          <w:bCs/>
                        </w:rPr>
                        <w:t xml:space="preserve">Work Experience </w:t>
                      </w:r>
                    </w:p>
                  </w:txbxContent>
                </v:textbox>
                <w10:wrap anchorx="margin"/>
              </v:shape>
            </w:pict>
          </mc:Fallback>
        </mc:AlternateContent>
      </w:r>
      <w:r w:rsidR="00EB481C">
        <w:br w:type="page"/>
      </w:r>
    </w:p>
    <w:p w14:paraId="70A65BFD" w14:textId="61FC5562" w:rsidR="00313817" w:rsidRDefault="000164F4" w:rsidP="00226690">
      <w:pPr>
        <w:rPr>
          <w:ins w:id="300" w:author="Saranga Kumarapeli" w:date="2020-09-23T18:44:00Z"/>
        </w:rPr>
      </w:pPr>
      <w:r>
        <w:rPr>
          <w:noProof/>
        </w:rPr>
        <w:lastRenderedPageBreak/>
        <mc:AlternateContent>
          <mc:Choice Requires="wps">
            <w:drawing>
              <wp:anchor distT="0" distB="0" distL="114300" distR="114300" simplePos="0" relativeHeight="251762688" behindDoc="1" locked="0" layoutInCell="1" allowOverlap="1" wp14:anchorId="2388EA8E" wp14:editId="73867C7B">
                <wp:simplePos x="0" y="0"/>
                <wp:positionH relativeFrom="page">
                  <wp:posOffset>4002405</wp:posOffset>
                </wp:positionH>
                <wp:positionV relativeFrom="paragraph">
                  <wp:posOffset>9525</wp:posOffset>
                </wp:positionV>
                <wp:extent cx="3038475" cy="3299460"/>
                <wp:effectExtent l="0" t="0" r="0" b="0"/>
                <wp:wrapThrough wrapText="bothSides">
                  <wp:wrapPolygon edited="0">
                    <wp:start x="406" y="0"/>
                    <wp:lineTo x="406" y="21450"/>
                    <wp:lineTo x="21126" y="21450"/>
                    <wp:lineTo x="21126" y="0"/>
                    <wp:lineTo x="406" y="0"/>
                  </wp:wrapPolygon>
                </wp:wrapThrough>
                <wp:docPr id="10" name="Text Box 10"/>
                <wp:cNvGraphicFramePr/>
                <a:graphic xmlns:a="http://schemas.openxmlformats.org/drawingml/2006/main">
                  <a:graphicData uri="http://schemas.microsoft.com/office/word/2010/wordprocessingShape">
                    <wps:wsp>
                      <wps:cNvSpPr txBox="1"/>
                      <wps:spPr>
                        <a:xfrm>
                          <a:off x="0" y="0"/>
                          <a:ext cx="3038475" cy="3299460"/>
                        </a:xfrm>
                        <a:prstGeom prst="rect">
                          <a:avLst/>
                        </a:prstGeom>
                        <a:noFill/>
                        <a:ln w="6350">
                          <a:noFill/>
                        </a:ln>
                      </wps:spPr>
                      <wps:txbx>
                        <w:txbxContent>
                          <w:p w14:paraId="485C2B55" w14:textId="4C151F16" w:rsidR="00D979D2" w:rsidRPr="00D81DAB" w:rsidRDefault="00541D0D" w:rsidP="00D50E2D">
                            <w:pPr>
                              <w:spacing w:after="0" w:line="240" w:lineRule="auto"/>
                              <w:ind w:left="360" w:hanging="360"/>
                              <w:rPr>
                                <w:b/>
                                <w:bCs/>
                              </w:rPr>
                            </w:pPr>
                            <w:r w:rsidRPr="002E40AB">
                              <w:rPr>
                                <w:b/>
                                <w:bCs/>
                                <w:highlight w:val="lightGray"/>
                              </w:rPr>
                              <w:t xml:space="preserve">Referee </w:t>
                            </w:r>
                            <w:ins w:id="301" w:author="CS 2019952" w:date="2021-07-03T09:18:00Z">
                              <w:r w:rsidR="000164F4">
                                <w:rPr>
                                  <w:b/>
                                  <w:bCs/>
                                  <w:highlight w:val="lightGray"/>
                                </w:rPr>
                                <w:t>2</w:t>
                              </w:r>
                            </w:ins>
                            <w:del w:id="302" w:author="CS 2019952" w:date="2021-07-03T09:18:00Z">
                              <w:r w:rsidRPr="002E40AB" w:rsidDel="000164F4">
                                <w:rPr>
                                  <w:b/>
                                  <w:bCs/>
                                  <w:highlight w:val="lightGray"/>
                                </w:rPr>
                                <w:delText>1</w:delText>
                              </w:r>
                            </w:del>
                            <w:r w:rsidRPr="002E40AB">
                              <w:rPr>
                                <w:b/>
                                <w:bCs/>
                                <w:highlight w:val="lightGray"/>
                              </w:rPr>
                              <w:t>.</w:t>
                            </w:r>
                          </w:p>
                          <w:p w14:paraId="3B95A3ED" w14:textId="18A7CCD6" w:rsidR="0034118D" w:rsidRDefault="0034118D" w:rsidP="00D50E2D">
                            <w:pPr>
                              <w:spacing w:after="0" w:line="240" w:lineRule="auto"/>
                              <w:ind w:left="360" w:hanging="360"/>
                            </w:pPr>
                          </w:p>
                          <w:p w14:paraId="7869FB37" w14:textId="5CD051D0" w:rsidR="0034118D" w:rsidRPr="0034118D" w:rsidRDefault="0034118D" w:rsidP="00D50E2D">
                            <w:pPr>
                              <w:spacing w:after="0" w:line="240" w:lineRule="auto"/>
                              <w:ind w:left="360" w:hanging="360"/>
                              <w:rPr>
                                <w:rFonts w:cstheme="minorHAnsi"/>
                              </w:rPr>
                            </w:pPr>
                            <w:r w:rsidRPr="0034118D">
                              <w:rPr>
                                <w:rFonts w:cstheme="minorHAnsi"/>
                              </w:rPr>
                              <w:t xml:space="preserve">Name         </w:t>
                            </w:r>
                            <w:proofErr w:type="gramStart"/>
                            <w:r w:rsidRPr="0034118D">
                              <w:rPr>
                                <w:rFonts w:cstheme="minorHAnsi"/>
                              </w:rPr>
                              <w:t xml:space="preserve"> </w:t>
                            </w:r>
                            <w:r w:rsidR="000C3EA8" w:rsidRPr="0034118D">
                              <w:rPr>
                                <w:rFonts w:cstheme="minorHAnsi"/>
                              </w:rPr>
                              <w:t xml:space="preserve"> :</w:t>
                            </w:r>
                            <w:proofErr w:type="gramEnd"/>
                            <w:r w:rsidR="00AE4C8C">
                              <w:rPr>
                                <w:rFonts w:cstheme="minorHAnsi"/>
                              </w:rPr>
                              <w:t xml:space="preserve">  </w:t>
                            </w:r>
                            <w:r w:rsidR="00CC6722">
                              <w:rPr>
                                <w:rFonts w:cstheme="minorHAnsi"/>
                              </w:rPr>
                              <w:t>M.S.J.Mudannayaka</w:t>
                            </w:r>
                          </w:p>
                          <w:p w14:paraId="54437FD4" w14:textId="3C8BCAB2" w:rsidR="0034118D" w:rsidRPr="0034118D" w:rsidRDefault="0034118D" w:rsidP="00D50E2D">
                            <w:pPr>
                              <w:spacing w:after="0" w:line="240" w:lineRule="auto"/>
                              <w:ind w:left="360" w:hanging="360"/>
                              <w:rPr>
                                <w:rFonts w:cstheme="minorHAnsi"/>
                              </w:rPr>
                            </w:pPr>
                          </w:p>
                          <w:p w14:paraId="41D8C2FA" w14:textId="77777777" w:rsidR="00BB4742" w:rsidRDefault="00BB4742" w:rsidP="00D50E2D">
                            <w:pPr>
                              <w:spacing w:after="0" w:line="240" w:lineRule="auto"/>
                              <w:ind w:left="360" w:hanging="360"/>
                              <w:rPr>
                                <w:rFonts w:cstheme="minorHAnsi"/>
                              </w:rPr>
                            </w:pPr>
                          </w:p>
                          <w:p w14:paraId="59EBF0F8" w14:textId="314E669B" w:rsidR="0034118D" w:rsidRDefault="000C3EA8" w:rsidP="00D50E2D">
                            <w:pPr>
                              <w:spacing w:after="0" w:line="240" w:lineRule="auto"/>
                              <w:ind w:left="360" w:hanging="360"/>
                              <w:rPr>
                                <w:rFonts w:cstheme="minorHAnsi"/>
                              </w:rPr>
                            </w:pPr>
                            <w:r w:rsidRPr="0034118D">
                              <w:rPr>
                                <w:rFonts w:cstheme="minorHAnsi"/>
                              </w:rPr>
                              <w:t>Designation:</w:t>
                            </w:r>
                            <w:r w:rsidR="0034118D" w:rsidRPr="0034118D">
                              <w:rPr>
                                <w:rFonts w:cstheme="minorHAnsi"/>
                              </w:rPr>
                              <w:t xml:space="preserve">  </w:t>
                            </w:r>
                            <w:r w:rsidR="00CC6722">
                              <w:rPr>
                                <w:rFonts w:cstheme="minorHAnsi"/>
                              </w:rPr>
                              <w:t>Investigation Officer</w:t>
                            </w:r>
                          </w:p>
                          <w:p w14:paraId="2D147C35" w14:textId="12DDFA0E" w:rsidR="00AE4C8C" w:rsidRPr="0034118D" w:rsidRDefault="00AE4C8C" w:rsidP="00D50E2D">
                            <w:pPr>
                              <w:spacing w:after="0" w:line="240" w:lineRule="auto"/>
                              <w:ind w:left="360" w:hanging="360"/>
                              <w:rPr>
                                <w:rFonts w:cstheme="minorHAnsi"/>
                              </w:rPr>
                            </w:pPr>
                            <w:r>
                              <w:rPr>
                                <w:rFonts w:cstheme="minorHAnsi"/>
                              </w:rPr>
                              <w:t xml:space="preserve">                           </w:t>
                            </w:r>
                          </w:p>
                          <w:p w14:paraId="5806BB50" w14:textId="154CE1C7" w:rsidR="0034118D" w:rsidRPr="0034118D" w:rsidRDefault="0034118D" w:rsidP="00D50E2D">
                            <w:pPr>
                              <w:spacing w:after="0" w:line="240" w:lineRule="auto"/>
                              <w:ind w:left="360" w:hanging="360"/>
                              <w:rPr>
                                <w:rFonts w:cstheme="minorHAnsi"/>
                              </w:rPr>
                            </w:pPr>
                          </w:p>
                          <w:p w14:paraId="2F937FE1" w14:textId="77777777" w:rsidR="000164F4" w:rsidRDefault="000164F4" w:rsidP="00D50E2D">
                            <w:pPr>
                              <w:spacing w:after="0" w:line="240" w:lineRule="auto"/>
                              <w:ind w:left="360" w:hanging="360"/>
                              <w:rPr>
                                <w:ins w:id="303" w:author="CS 2019952" w:date="2021-07-03T09:19:00Z"/>
                                <w:rFonts w:cstheme="minorHAnsi"/>
                              </w:rPr>
                            </w:pPr>
                          </w:p>
                          <w:p w14:paraId="62FD7C44" w14:textId="77777777" w:rsidR="000164F4" w:rsidRDefault="000164F4" w:rsidP="00D50E2D">
                            <w:pPr>
                              <w:spacing w:after="0" w:line="240" w:lineRule="auto"/>
                              <w:ind w:left="360" w:hanging="360"/>
                              <w:rPr>
                                <w:ins w:id="304" w:author="CS 2019952" w:date="2021-07-03T09:19:00Z"/>
                                <w:rFonts w:cstheme="minorHAnsi"/>
                              </w:rPr>
                            </w:pPr>
                          </w:p>
                          <w:p w14:paraId="417E507B" w14:textId="489DA631" w:rsidR="0034118D" w:rsidRDefault="0034118D" w:rsidP="00D50E2D">
                            <w:pPr>
                              <w:spacing w:after="0" w:line="240" w:lineRule="auto"/>
                              <w:ind w:left="360" w:hanging="360"/>
                              <w:rPr>
                                <w:rFonts w:cstheme="minorHAnsi"/>
                              </w:rPr>
                            </w:pPr>
                            <w:r w:rsidRPr="0034118D">
                              <w:rPr>
                                <w:rFonts w:cstheme="minorHAnsi"/>
                              </w:rPr>
                              <w:t xml:space="preserve">Address    </w:t>
                            </w:r>
                            <w:proofErr w:type="gramStart"/>
                            <w:r w:rsidRPr="0034118D">
                              <w:rPr>
                                <w:rFonts w:cstheme="minorHAnsi"/>
                              </w:rPr>
                              <w:t xml:space="preserve"> </w:t>
                            </w:r>
                            <w:r w:rsidR="00902034" w:rsidRPr="0034118D">
                              <w:rPr>
                                <w:rFonts w:cstheme="minorHAnsi"/>
                              </w:rPr>
                              <w:t xml:space="preserve"> :</w:t>
                            </w:r>
                            <w:proofErr w:type="gramEnd"/>
                            <w:r w:rsidR="00902034" w:rsidRPr="0034118D">
                              <w:rPr>
                                <w:rFonts w:cstheme="minorHAnsi"/>
                              </w:rPr>
                              <w:t xml:space="preserve"> Consumer</w:t>
                            </w:r>
                            <w:r w:rsidR="00CC6722">
                              <w:rPr>
                                <w:rFonts w:cstheme="minorHAnsi"/>
                              </w:rPr>
                              <w:t xml:space="preserve"> Affairs Authority,</w:t>
                            </w:r>
                          </w:p>
                          <w:p w14:paraId="14526596" w14:textId="3EFD442A" w:rsidR="00E761EA" w:rsidRDefault="00CC6722" w:rsidP="00D50E2D">
                            <w:pPr>
                              <w:spacing w:after="0" w:line="240" w:lineRule="auto"/>
                              <w:ind w:left="360" w:hanging="360"/>
                              <w:rPr>
                                <w:rFonts w:cstheme="minorHAnsi"/>
                              </w:rPr>
                            </w:pPr>
                            <w:r>
                              <w:rPr>
                                <w:rFonts w:cstheme="minorHAnsi"/>
                              </w:rPr>
                              <w:tab/>
                            </w:r>
                            <w:r>
                              <w:rPr>
                                <w:rFonts w:cstheme="minorHAnsi"/>
                              </w:rPr>
                              <w:tab/>
                              <w:t xml:space="preserve">        No:</w:t>
                            </w:r>
                            <w:r w:rsidR="00902034">
                              <w:rPr>
                                <w:rFonts w:cstheme="minorHAnsi"/>
                              </w:rPr>
                              <w:t>27, Vauxhall</w:t>
                            </w:r>
                            <w:r w:rsidR="00E761EA">
                              <w:rPr>
                                <w:rFonts w:cstheme="minorHAnsi"/>
                              </w:rPr>
                              <w:t xml:space="preserve"> Street,</w:t>
                            </w:r>
                          </w:p>
                          <w:p w14:paraId="7BD65E43" w14:textId="678C4B74" w:rsidR="00CC6722" w:rsidRDefault="00E761EA" w:rsidP="00D50E2D">
                            <w:pPr>
                              <w:spacing w:after="0" w:line="240" w:lineRule="auto"/>
                              <w:ind w:left="360" w:hanging="360"/>
                              <w:rPr>
                                <w:rFonts w:cstheme="minorHAnsi"/>
                              </w:rPr>
                            </w:pPr>
                            <w:r>
                              <w:rPr>
                                <w:rFonts w:cstheme="minorHAnsi"/>
                              </w:rPr>
                              <w:tab/>
                            </w:r>
                            <w:r>
                              <w:rPr>
                                <w:rFonts w:cstheme="minorHAnsi"/>
                              </w:rPr>
                              <w:tab/>
                              <w:t xml:space="preserve">        Colombo 02.</w:t>
                            </w:r>
                            <w:r w:rsidR="00CC6722">
                              <w:rPr>
                                <w:rFonts w:cstheme="minorHAnsi"/>
                              </w:rPr>
                              <w:t xml:space="preserve"> </w:t>
                            </w:r>
                          </w:p>
                          <w:p w14:paraId="0C85C283" w14:textId="24FD129D" w:rsidR="0034118D" w:rsidRPr="0034118D" w:rsidRDefault="00AE4C8C" w:rsidP="00D50E2D">
                            <w:pPr>
                              <w:spacing w:after="0" w:line="240" w:lineRule="auto"/>
                              <w:ind w:left="360" w:hanging="360"/>
                              <w:rPr>
                                <w:rFonts w:cstheme="minorHAnsi"/>
                              </w:rPr>
                            </w:pPr>
                            <w:r>
                              <w:rPr>
                                <w:rFonts w:cstheme="minorHAnsi"/>
                              </w:rPr>
                              <w:t xml:space="preserve">                          </w:t>
                            </w:r>
                          </w:p>
                          <w:p w14:paraId="180735B1" w14:textId="67A38B43" w:rsidR="0034118D" w:rsidRPr="0034118D" w:rsidDel="000164F4" w:rsidRDefault="0034118D" w:rsidP="00D50E2D">
                            <w:pPr>
                              <w:spacing w:after="0" w:line="240" w:lineRule="auto"/>
                              <w:ind w:left="360" w:hanging="360"/>
                              <w:rPr>
                                <w:del w:id="305" w:author="CS 2019952" w:date="2021-07-03T09:19:00Z"/>
                                <w:rFonts w:cstheme="minorHAnsi"/>
                              </w:rPr>
                            </w:pPr>
                          </w:p>
                          <w:p w14:paraId="11ABFC3E" w14:textId="77777777" w:rsidR="00902034" w:rsidDel="000164F4" w:rsidRDefault="00902034" w:rsidP="00D50E2D">
                            <w:pPr>
                              <w:spacing w:after="0" w:line="240" w:lineRule="auto"/>
                              <w:ind w:left="360" w:hanging="360"/>
                              <w:rPr>
                                <w:del w:id="306" w:author="CS 2019952" w:date="2021-07-03T09:19:00Z"/>
                                <w:rFonts w:cstheme="minorHAnsi"/>
                              </w:rPr>
                            </w:pPr>
                          </w:p>
                          <w:p w14:paraId="16C3E648" w14:textId="77777777" w:rsidR="00902034" w:rsidDel="000164F4" w:rsidRDefault="00902034" w:rsidP="00D50E2D">
                            <w:pPr>
                              <w:spacing w:after="0" w:line="240" w:lineRule="auto"/>
                              <w:ind w:left="360" w:hanging="360"/>
                              <w:rPr>
                                <w:del w:id="307" w:author="CS 2019952" w:date="2021-07-03T09:19:00Z"/>
                                <w:rFonts w:cstheme="minorHAnsi"/>
                              </w:rPr>
                            </w:pPr>
                          </w:p>
                          <w:p w14:paraId="08227085" w14:textId="0DF8A44D" w:rsidR="0034118D" w:rsidRDefault="0034118D" w:rsidP="00D50E2D">
                            <w:pPr>
                              <w:spacing w:after="0" w:line="240" w:lineRule="auto"/>
                              <w:ind w:left="360" w:hanging="360"/>
                              <w:rPr>
                                <w:rFonts w:cstheme="minorHAnsi"/>
                              </w:rPr>
                            </w:pPr>
                            <w:r w:rsidRPr="0034118D">
                              <w:rPr>
                                <w:rFonts w:cstheme="minorHAnsi"/>
                              </w:rPr>
                              <w:t xml:space="preserve">Contact </w:t>
                            </w:r>
                            <w:r w:rsidR="000C3EA8" w:rsidRPr="0034118D">
                              <w:rPr>
                                <w:rFonts w:cstheme="minorHAnsi"/>
                              </w:rPr>
                              <w:t>No:</w:t>
                            </w:r>
                            <w:r w:rsidR="00902034">
                              <w:rPr>
                                <w:rFonts w:cstheme="minorHAnsi"/>
                              </w:rPr>
                              <w:t xml:space="preserve"> </w:t>
                            </w:r>
                            <w:r w:rsidR="00E761EA">
                              <w:rPr>
                                <w:rFonts w:cstheme="minorHAnsi"/>
                              </w:rPr>
                              <w:t>071 148 5375</w:t>
                            </w:r>
                          </w:p>
                          <w:p w14:paraId="0FABA2A7" w14:textId="468B8B01" w:rsidR="00E761EA" w:rsidRDefault="00E761EA" w:rsidP="00D50E2D">
                            <w:pPr>
                              <w:spacing w:after="0" w:line="240" w:lineRule="auto"/>
                              <w:ind w:left="360" w:hanging="360"/>
                              <w:rPr>
                                <w:rFonts w:cstheme="minorHAnsi"/>
                              </w:rPr>
                            </w:pPr>
                          </w:p>
                          <w:p w14:paraId="72607C64" w14:textId="02F3BA8D" w:rsidR="00E761EA" w:rsidRDefault="000164F4" w:rsidP="00902034">
                            <w:pPr>
                              <w:spacing w:after="0" w:line="240" w:lineRule="auto"/>
                              <w:ind w:left="1080"/>
                              <w:rPr>
                                <w:rFonts w:cstheme="minorHAnsi"/>
                              </w:rPr>
                            </w:pPr>
                            <w:ins w:id="308" w:author="CS 2019952" w:date="2021-07-03T09:19:00Z">
                              <w:r>
                                <w:rPr>
                                  <w:rFonts w:cstheme="minorHAnsi"/>
                                </w:rPr>
                                <w:fldChar w:fldCharType="begin"/>
                              </w:r>
                              <w:r>
                                <w:rPr>
                                  <w:rFonts w:cstheme="minorHAnsi"/>
                                </w:rPr>
                                <w:instrText xml:space="preserve"> HYPERLINK "msjmudannayaka@gmail.com" </w:instrText>
                              </w:r>
                              <w:r>
                                <w:rPr>
                                  <w:rFonts w:cstheme="minorHAnsi"/>
                                </w:rPr>
                                <w:fldChar w:fldCharType="separate"/>
                              </w:r>
                              <w:r w:rsidR="00E761EA" w:rsidRPr="000164F4">
                                <w:rPr>
                                  <w:rStyle w:val="Hyperlink"/>
                                  <w:rFonts w:cstheme="minorHAnsi"/>
                                </w:rPr>
                                <w:t>msjmudannayaka@gmail.com</w:t>
                              </w:r>
                              <w:r>
                                <w:rPr>
                                  <w:rFonts w:cstheme="minorHAnsi"/>
                                </w:rPr>
                                <w:fldChar w:fldCharType="end"/>
                              </w:r>
                            </w:ins>
                          </w:p>
                          <w:p w14:paraId="0D6E38DD" w14:textId="28E80FFC" w:rsidR="00AE4C8C" w:rsidRPr="0034118D" w:rsidRDefault="00AE4C8C" w:rsidP="00D50E2D">
                            <w:pPr>
                              <w:spacing w:after="0" w:line="240" w:lineRule="auto"/>
                              <w:ind w:left="360" w:hanging="360"/>
                              <w:rPr>
                                <w:rFonts w:cstheme="minorHAnsi"/>
                              </w:rPr>
                            </w:pPr>
                            <w:r>
                              <w:rPr>
                                <w:rFonts w:cstheme="minorHAnsi"/>
                              </w:rPr>
                              <w:t xml:space="preserve">                          </w:t>
                            </w:r>
                          </w:p>
                          <w:p w14:paraId="2E550288" w14:textId="77777777" w:rsidR="0034118D" w:rsidRPr="0034118D" w:rsidRDefault="0034118D" w:rsidP="00D50E2D">
                            <w:pPr>
                              <w:spacing w:after="0" w:line="240" w:lineRule="auto"/>
                              <w:ind w:left="360" w:hanging="360"/>
                              <w:rPr>
                                <w:rFonts w:cstheme="minorHAnsi"/>
                              </w:rPr>
                            </w:pPr>
                          </w:p>
                          <w:p w14:paraId="65B54613" w14:textId="77777777" w:rsidR="0034118D" w:rsidRDefault="0034118D" w:rsidP="0034118D">
                            <w:pPr>
                              <w:spacing w:after="0" w:line="240" w:lineRule="auto"/>
                              <w:ind w:left="360" w:hanging="360"/>
                              <w:jc w:val="both"/>
                            </w:pPr>
                          </w:p>
                          <w:p w14:paraId="30B22712" w14:textId="77777777" w:rsidR="00D979D2" w:rsidRDefault="00D979D2" w:rsidP="00D50E2D">
                            <w:pPr>
                              <w:spacing w:after="0" w:line="240" w:lineRule="auto"/>
                              <w:ind w:left="360" w:hanging="360"/>
                            </w:pPr>
                          </w:p>
                          <w:p w14:paraId="2913431F" w14:textId="6302D580" w:rsidR="00D979D2" w:rsidRDefault="00D979D2" w:rsidP="00D50E2D">
                            <w:pPr>
                              <w:spacing w:after="0" w:line="240" w:lineRule="auto"/>
                              <w:ind w:left="360" w:hanging="360"/>
                            </w:pPr>
                          </w:p>
                          <w:p w14:paraId="7EC57626" w14:textId="77777777" w:rsidR="00D979D2" w:rsidRDefault="00D979D2" w:rsidP="00D50E2D">
                            <w:pPr>
                              <w:spacing w:after="0" w:line="240" w:lineRule="auto"/>
                              <w:ind w:left="360" w:hanging="36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8EA8E" id="Text Box 10" o:spid="_x0000_s1053" type="#_x0000_t202" style="position:absolute;margin-left:315.15pt;margin-top:.75pt;width:239.25pt;height:259.8pt;z-index:-251553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" filled="f" stroked="f" strokeweight=".5pt">
                <v:textbox>
                  <w:txbxContent>
                    <w:p w14:paraId="485C2B55" w14:textId="4C151F16" w:rsidR="00D979D2" w:rsidRPr="00D81DAB" w:rsidRDefault="00541D0D" w:rsidP="00D50E2D">
                      <w:pPr>
                        <w:spacing w:after="0" w:line="240" w:lineRule="auto"/>
                        <w:ind w:left="360" w:hanging="360"/>
                        <w:rPr>
                          <w:b/>
                          <w:bCs/>
                        </w:rPr>
                      </w:pPr>
                      <w:r w:rsidRPr="002E40AB">
                        <w:rPr>
                          <w:b/>
                          <w:bCs/>
                          <w:highlight w:val="lightGray"/>
                        </w:rPr>
                        <w:t xml:space="preserve">Referee </w:t>
                      </w:r>
                      <w:ins w:id="279" w:author="CS 2019952" w:date="2021-07-03T09:18:00Z">
                        <w:r w:rsidR="000164F4">
                          <w:rPr>
                            <w:b/>
                            <w:bCs/>
                            <w:highlight w:val="lightGray"/>
                          </w:rPr>
                          <w:t>2</w:t>
                        </w:r>
                      </w:ins>
                      <w:del w:id="280" w:author="CS 2019952" w:date="2021-07-03T09:18:00Z">
                        <w:r w:rsidRPr="002E40AB" w:rsidDel="000164F4">
                          <w:rPr>
                            <w:b/>
                            <w:bCs/>
                            <w:highlight w:val="lightGray"/>
                          </w:rPr>
                          <w:delText>1</w:delText>
                        </w:r>
                      </w:del>
                      <w:r w:rsidRPr="002E40AB">
                        <w:rPr>
                          <w:b/>
                          <w:bCs/>
                          <w:highlight w:val="lightGray"/>
                        </w:rPr>
                        <w:t>.</w:t>
                      </w:r>
                    </w:p>
                    <w:p w14:paraId="3B95A3ED" w14:textId="18A7CCD6" w:rsidR="0034118D" w:rsidRDefault="0034118D" w:rsidP="00D50E2D">
                      <w:pPr>
                        <w:spacing w:after="0" w:line="240" w:lineRule="auto"/>
                        <w:ind w:left="360" w:hanging="360"/>
                      </w:pPr>
                    </w:p>
                    <w:p w14:paraId="7869FB37" w14:textId="5CD051D0" w:rsidR="0034118D" w:rsidRPr="0034118D" w:rsidRDefault="0034118D" w:rsidP="00D50E2D">
                      <w:pPr>
                        <w:spacing w:after="0" w:line="240" w:lineRule="auto"/>
                        <w:ind w:left="360" w:hanging="360"/>
                        <w:rPr>
                          <w:rFonts w:cstheme="minorHAnsi"/>
                        </w:rPr>
                      </w:pPr>
                      <w:r w:rsidRPr="0034118D">
                        <w:rPr>
                          <w:rFonts w:cstheme="minorHAnsi"/>
                        </w:rPr>
                        <w:t xml:space="preserve">Name         </w:t>
                      </w:r>
                      <w:proofErr w:type="gramStart"/>
                      <w:r w:rsidRPr="0034118D">
                        <w:rPr>
                          <w:rFonts w:cstheme="minorHAnsi"/>
                        </w:rPr>
                        <w:t xml:space="preserve"> </w:t>
                      </w:r>
                      <w:r w:rsidR="000C3EA8" w:rsidRPr="0034118D">
                        <w:rPr>
                          <w:rFonts w:cstheme="minorHAnsi"/>
                        </w:rPr>
                        <w:t xml:space="preserve"> :</w:t>
                      </w:r>
                      <w:proofErr w:type="gramEnd"/>
                      <w:r w:rsidR="00AE4C8C">
                        <w:rPr>
                          <w:rFonts w:cstheme="minorHAnsi"/>
                        </w:rPr>
                        <w:t xml:space="preserve">  </w:t>
                      </w:r>
                      <w:r w:rsidR="00CC6722">
                        <w:rPr>
                          <w:rFonts w:cstheme="minorHAnsi"/>
                        </w:rPr>
                        <w:t>M.S.J.Mudannayaka</w:t>
                      </w:r>
                    </w:p>
                    <w:p w14:paraId="54437FD4" w14:textId="3C8BCAB2" w:rsidR="0034118D" w:rsidRPr="0034118D" w:rsidRDefault="0034118D" w:rsidP="00D50E2D">
                      <w:pPr>
                        <w:spacing w:after="0" w:line="240" w:lineRule="auto"/>
                        <w:ind w:left="360" w:hanging="360"/>
                        <w:rPr>
                          <w:rFonts w:cstheme="minorHAnsi"/>
                        </w:rPr>
                      </w:pPr>
                    </w:p>
                    <w:p w14:paraId="41D8C2FA" w14:textId="77777777" w:rsidR="00BB4742" w:rsidRDefault="00BB4742" w:rsidP="00D50E2D">
                      <w:pPr>
                        <w:spacing w:after="0" w:line="240" w:lineRule="auto"/>
                        <w:ind w:left="360" w:hanging="360"/>
                        <w:rPr>
                          <w:rFonts w:cstheme="minorHAnsi"/>
                        </w:rPr>
                      </w:pPr>
                    </w:p>
                    <w:p w14:paraId="59EBF0F8" w14:textId="314E669B" w:rsidR="0034118D" w:rsidRDefault="000C3EA8" w:rsidP="00D50E2D">
                      <w:pPr>
                        <w:spacing w:after="0" w:line="240" w:lineRule="auto"/>
                        <w:ind w:left="360" w:hanging="360"/>
                        <w:rPr>
                          <w:rFonts w:cstheme="minorHAnsi"/>
                        </w:rPr>
                      </w:pPr>
                      <w:r w:rsidRPr="0034118D">
                        <w:rPr>
                          <w:rFonts w:cstheme="minorHAnsi"/>
                        </w:rPr>
                        <w:t>Designation:</w:t>
                      </w:r>
                      <w:r w:rsidR="0034118D" w:rsidRPr="0034118D">
                        <w:rPr>
                          <w:rFonts w:cstheme="minorHAnsi"/>
                        </w:rPr>
                        <w:t xml:space="preserve">  </w:t>
                      </w:r>
                      <w:r w:rsidR="00CC6722">
                        <w:rPr>
                          <w:rFonts w:cstheme="minorHAnsi"/>
                        </w:rPr>
                        <w:t>Investigation Officer</w:t>
                      </w:r>
                    </w:p>
                    <w:p w14:paraId="2D147C35" w14:textId="12DDFA0E" w:rsidR="00AE4C8C" w:rsidRPr="0034118D" w:rsidRDefault="00AE4C8C" w:rsidP="00D50E2D">
                      <w:pPr>
                        <w:spacing w:after="0" w:line="240" w:lineRule="auto"/>
                        <w:ind w:left="360" w:hanging="360"/>
                        <w:rPr>
                          <w:rFonts w:cstheme="minorHAnsi"/>
                        </w:rPr>
                      </w:pPr>
                      <w:r>
                        <w:rPr>
                          <w:rFonts w:cstheme="minorHAnsi"/>
                        </w:rPr>
                        <w:t xml:space="preserve">                           </w:t>
                      </w:r>
                    </w:p>
                    <w:p w14:paraId="5806BB50" w14:textId="154CE1C7" w:rsidR="0034118D" w:rsidRPr="0034118D" w:rsidRDefault="0034118D" w:rsidP="00D50E2D">
                      <w:pPr>
                        <w:spacing w:after="0" w:line="240" w:lineRule="auto"/>
                        <w:ind w:left="360" w:hanging="360"/>
                        <w:rPr>
                          <w:rFonts w:cstheme="minorHAnsi"/>
                        </w:rPr>
                      </w:pPr>
                    </w:p>
                    <w:p w14:paraId="2F937FE1" w14:textId="77777777" w:rsidR="000164F4" w:rsidRDefault="000164F4" w:rsidP="00D50E2D">
                      <w:pPr>
                        <w:spacing w:after="0" w:line="240" w:lineRule="auto"/>
                        <w:ind w:left="360" w:hanging="360"/>
                        <w:rPr>
                          <w:ins w:id="281" w:author="CS 2019952" w:date="2021-07-03T09:19:00Z"/>
                          <w:rFonts w:cstheme="minorHAnsi"/>
                        </w:rPr>
                      </w:pPr>
                    </w:p>
                    <w:p w14:paraId="62FD7C44" w14:textId="77777777" w:rsidR="000164F4" w:rsidRDefault="000164F4" w:rsidP="00D50E2D">
                      <w:pPr>
                        <w:spacing w:after="0" w:line="240" w:lineRule="auto"/>
                        <w:ind w:left="360" w:hanging="360"/>
                        <w:rPr>
                          <w:ins w:id="282" w:author="CS 2019952" w:date="2021-07-03T09:19:00Z"/>
                          <w:rFonts w:cstheme="minorHAnsi"/>
                        </w:rPr>
                      </w:pPr>
                    </w:p>
                    <w:p w14:paraId="417E507B" w14:textId="489DA631" w:rsidR="0034118D" w:rsidRDefault="0034118D" w:rsidP="00D50E2D">
                      <w:pPr>
                        <w:spacing w:after="0" w:line="240" w:lineRule="auto"/>
                        <w:ind w:left="360" w:hanging="360"/>
                        <w:rPr>
                          <w:rFonts w:cstheme="minorHAnsi"/>
                        </w:rPr>
                      </w:pPr>
                      <w:r w:rsidRPr="0034118D">
                        <w:rPr>
                          <w:rFonts w:cstheme="minorHAnsi"/>
                        </w:rPr>
                        <w:t xml:space="preserve">Address    </w:t>
                      </w:r>
                      <w:proofErr w:type="gramStart"/>
                      <w:r w:rsidRPr="0034118D">
                        <w:rPr>
                          <w:rFonts w:cstheme="minorHAnsi"/>
                        </w:rPr>
                        <w:t xml:space="preserve"> </w:t>
                      </w:r>
                      <w:r w:rsidR="00902034" w:rsidRPr="0034118D">
                        <w:rPr>
                          <w:rFonts w:cstheme="minorHAnsi"/>
                        </w:rPr>
                        <w:t xml:space="preserve"> :</w:t>
                      </w:r>
                      <w:proofErr w:type="gramEnd"/>
                      <w:r w:rsidR="00902034" w:rsidRPr="0034118D">
                        <w:rPr>
                          <w:rFonts w:cstheme="minorHAnsi"/>
                        </w:rPr>
                        <w:t xml:space="preserve"> Consumer</w:t>
                      </w:r>
                      <w:r w:rsidR="00CC6722">
                        <w:rPr>
                          <w:rFonts w:cstheme="minorHAnsi"/>
                        </w:rPr>
                        <w:t xml:space="preserve"> Affairs Authority,</w:t>
                      </w:r>
                    </w:p>
                    <w:p w14:paraId="14526596" w14:textId="3EFD442A" w:rsidR="00E761EA" w:rsidRDefault="00CC6722" w:rsidP="00D50E2D">
                      <w:pPr>
                        <w:spacing w:after="0" w:line="240" w:lineRule="auto"/>
                        <w:ind w:left="360" w:hanging="360"/>
                        <w:rPr>
                          <w:rFonts w:cstheme="minorHAnsi"/>
                        </w:rPr>
                      </w:pPr>
                      <w:r>
                        <w:rPr>
                          <w:rFonts w:cstheme="minorHAnsi"/>
                        </w:rPr>
                        <w:tab/>
                      </w:r>
                      <w:r>
                        <w:rPr>
                          <w:rFonts w:cstheme="minorHAnsi"/>
                        </w:rPr>
                        <w:tab/>
                        <w:t xml:space="preserve">        No:</w:t>
                      </w:r>
                      <w:r w:rsidR="00902034">
                        <w:rPr>
                          <w:rFonts w:cstheme="minorHAnsi"/>
                        </w:rPr>
                        <w:t>27, Vauxhall</w:t>
                      </w:r>
                      <w:r w:rsidR="00E761EA">
                        <w:rPr>
                          <w:rFonts w:cstheme="minorHAnsi"/>
                        </w:rPr>
                        <w:t xml:space="preserve"> Street,</w:t>
                      </w:r>
                    </w:p>
                    <w:p w14:paraId="7BD65E43" w14:textId="678C4B74" w:rsidR="00CC6722" w:rsidRDefault="00E761EA" w:rsidP="00D50E2D">
                      <w:pPr>
                        <w:spacing w:after="0" w:line="240" w:lineRule="auto"/>
                        <w:ind w:left="360" w:hanging="360"/>
                        <w:rPr>
                          <w:rFonts w:cstheme="minorHAnsi"/>
                        </w:rPr>
                      </w:pPr>
                      <w:r>
                        <w:rPr>
                          <w:rFonts w:cstheme="minorHAnsi"/>
                        </w:rPr>
                        <w:tab/>
                      </w:r>
                      <w:r>
                        <w:rPr>
                          <w:rFonts w:cstheme="minorHAnsi"/>
                        </w:rPr>
                        <w:tab/>
                        <w:t xml:space="preserve">        Colombo 02.</w:t>
                      </w:r>
                      <w:r w:rsidR="00CC6722">
                        <w:rPr>
                          <w:rFonts w:cstheme="minorHAnsi"/>
                        </w:rPr>
                        <w:t xml:space="preserve"> </w:t>
                      </w:r>
                    </w:p>
                    <w:p w14:paraId="0C85C283" w14:textId="24FD129D" w:rsidR="0034118D" w:rsidRPr="0034118D" w:rsidRDefault="00AE4C8C" w:rsidP="00D50E2D">
                      <w:pPr>
                        <w:spacing w:after="0" w:line="240" w:lineRule="auto"/>
                        <w:ind w:left="360" w:hanging="360"/>
                        <w:rPr>
                          <w:rFonts w:cstheme="minorHAnsi"/>
                        </w:rPr>
                      </w:pPr>
                      <w:r>
                        <w:rPr>
                          <w:rFonts w:cstheme="minorHAnsi"/>
                        </w:rPr>
                        <w:t xml:space="preserve">                          </w:t>
                      </w:r>
                    </w:p>
                    <w:p w14:paraId="180735B1" w14:textId="67A38B43" w:rsidR="0034118D" w:rsidRPr="0034118D" w:rsidDel="000164F4" w:rsidRDefault="0034118D" w:rsidP="00D50E2D">
                      <w:pPr>
                        <w:spacing w:after="0" w:line="240" w:lineRule="auto"/>
                        <w:ind w:left="360" w:hanging="360"/>
                        <w:rPr>
                          <w:del w:id="283" w:author="CS 2019952" w:date="2021-07-03T09:19:00Z"/>
                          <w:rFonts w:cstheme="minorHAnsi"/>
                        </w:rPr>
                      </w:pPr>
                    </w:p>
                    <w:p w14:paraId="11ABFC3E" w14:textId="77777777" w:rsidR="00902034" w:rsidDel="000164F4" w:rsidRDefault="00902034" w:rsidP="00D50E2D">
                      <w:pPr>
                        <w:spacing w:after="0" w:line="240" w:lineRule="auto"/>
                        <w:ind w:left="360" w:hanging="360"/>
                        <w:rPr>
                          <w:del w:id="284" w:author="CS 2019952" w:date="2021-07-03T09:19:00Z"/>
                          <w:rFonts w:cstheme="minorHAnsi"/>
                        </w:rPr>
                      </w:pPr>
                    </w:p>
                    <w:p w14:paraId="16C3E648" w14:textId="77777777" w:rsidR="00902034" w:rsidDel="000164F4" w:rsidRDefault="00902034" w:rsidP="00D50E2D">
                      <w:pPr>
                        <w:spacing w:after="0" w:line="240" w:lineRule="auto"/>
                        <w:ind w:left="360" w:hanging="360"/>
                        <w:rPr>
                          <w:del w:id="285" w:author="CS 2019952" w:date="2021-07-03T09:19:00Z"/>
                          <w:rFonts w:cstheme="minorHAnsi"/>
                        </w:rPr>
                      </w:pPr>
                    </w:p>
                    <w:p w14:paraId="08227085" w14:textId="0DF8A44D" w:rsidR="0034118D" w:rsidRDefault="0034118D" w:rsidP="00D50E2D">
                      <w:pPr>
                        <w:spacing w:after="0" w:line="240" w:lineRule="auto"/>
                        <w:ind w:left="360" w:hanging="360"/>
                        <w:rPr>
                          <w:rFonts w:cstheme="minorHAnsi"/>
                        </w:rPr>
                      </w:pPr>
                      <w:r w:rsidRPr="0034118D">
                        <w:rPr>
                          <w:rFonts w:cstheme="minorHAnsi"/>
                        </w:rPr>
                        <w:t xml:space="preserve">Contact </w:t>
                      </w:r>
                      <w:r w:rsidR="000C3EA8" w:rsidRPr="0034118D">
                        <w:rPr>
                          <w:rFonts w:cstheme="minorHAnsi"/>
                        </w:rPr>
                        <w:t>No:</w:t>
                      </w:r>
                      <w:r w:rsidR="00902034">
                        <w:rPr>
                          <w:rFonts w:cstheme="minorHAnsi"/>
                        </w:rPr>
                        <w:t xml:space="preserve"> </w:t>
                      </w:r>
                      <w:r w:rsidR="00E761EA">
                        <w:rPr>
                          <w:rFonts w:cstheme="minorHAnsi"/>
                        </w:rPr>
                        <w:t>071 148 5375</w:t>
                      </w:r>
                    </w:p>
                    <w:p w14:paraId="0FABA2A7" w14:textId="468B8B01" w:rsidR="00E761EA" w:rsidRDefault="00E761EA" w:rsidP="00D50E2D">
                      <w:pPr>
                        <w:spacing w:after="0" w:line="240" w:lineRule="auto"/>
                        <w:ind w:left="360" w:hanging="360"/>
                        <w:rPr>
                          <w:rFonts w:cstheme="minorHAnsi"/>
                        </w:rPr>
                      </w:pPr>
                    </w:p>
                    <w:p w14:paraId="72607C64" w14:textId="02F3BA8D" w:rsidR="00E761EA" w:rsidRDefault="000164F4" w:rsidP="00902034">
                      <w:pPr>
                        <w:spacing w:after="0" w:line="240" w:lineRule="auto"/>
                        <w:ind w:left="1080"/>
                        <w:rPr>
                          <w:rFonts w:cstheme="minorHAnsi"/>
                        </w:rPr>
                      </w:pPr>
                      <w:ins w:id="286" w:author="CS 2019952" w:date="2021-07-03T09:19:00Z">
                        <w:r>
                          <w:rPr>
                            <w:rFonts w:cstheme="minorHAnsi"/>
                          </w:rPr>
                          <w:fldChar w:fldCharType="begin"/>
                        </w:r>
                        <w:r>
                          <w:rPr>
                            <w:rFonts w:cstheme="minorHAnsi"/>
                          </w:rPr>
                          <w:instrText xml:space="preserve"> HYPERLINK "msjmudannayaka@gmail.com" </w:instrText>
                        </w:r>
                        <w:r>
                          <w:rPr>
                            <w:rFonts w:cstheme="minorHAnsi"/>
                          </w:rPr>
                        </w:r>
                        <w:r>
                          <w:rPr>
                            <w:rFonts w:cstheme="minorHAnsi"/>
                          </w:rPr>
                          <w:fldChar w:fldCharType="separate"/>
                        </w:r>
                        <w:r w:rsidR="00E761EA" w:rsidRPr="000164F4">
                          <w:rPr>
                            <w:rStyle w:val="Hyperlink"/>
                            <w:rFonts w:cstheme="minorHAnsi"/>
                          </w:rPr>
                          <w:t>msjmudannayaka@gmail.com</w:t>
                        </w:r>
                        <w:r>
                          <w:rPr>
                            <w:rFonts w:cstheme="minorHAnsi"/>
                          </w:rPr>
                          <w:fldChar w:fldCharType="end"/>
                        </w:r>
                      </w:ins>
                    </w:p>
                    <w:p w14:paraId="0D6E38DD" w14:textId="28E80FFC" w:rsidR="00AE4C8C" w:rsidRPr="0034118D" w:rsidRDefault="00AE4C8C" w:rsidP="00D50E2D">
                      <w:pPr>
                        <w:spacing w:after="0" w:line="240" w:lineRule="auto"/>
                        <w:ind w:left="360" w:hanging="360"/>
                        <w:rPr>
                          <w:rFonts w:cstheme="minorHAnsi"/>
                        </w:rPr>
                      </w:pPr>
                      <w:r>
                        <w:rPr>
                          <w:rFonts w:cstheme="minorHAnsi"/>
                        </w:rPr>
                        <w:t xml:space="preserve">                          </w:t>
                      </w:r>
                    </w:p>
                    <w:p w14:paraId="2E550288" w14:textId="77777777" w:rsidR="0034118D" w:rsidRPr="0034118D" w:rsidRDefault="0034118D" w:rsidP="00D50E2D">
                      <w:pPr>
                        <w:spacing w:after="0" w:line="240" w:lineRule="auto"/>
                        <w:ind w:left="360" w:hanging="360"/>
                        <w:rPr>
                          <w:rFonts w:cstheme="minorHAnsi"/>
                        </w:rPr>
                      </w:pPr>
                    </w:p>
                    <w:p w14:paraId="65B54613" w14:textId="77777777" w:rsidR="0034118D" w:rsidRDefault="0034118D" w:rsidP="0034118D">
                      <w:pPr>
                        <w:spacing w:after="0" w:line="240" w:lineRule="auto"/>
                        <w:ind w:left="360" w:hanging="360"/>
                        <w:jc w:val="both"/>
                      </w:pPr>
                    </w:p>
                    <w:p w14:paraId="30B22712" w14:textId="77777777" w:rsidR="00D979D2" w:rsidRDefault="00D979D2" w:rsidP="00D50E2D">
                      <w:pPr>
                        <w:spacing w:after="0" w:line="240" w:lineRule="auto"/>
                        <w:ind w:left="360" w:hanging="360"/>
                      </w:pPr>
                    </w:p>
                    <w:p w14:paraId="2913431F" w14:textId="6302D580" w:rsidR="00D979D2" w:rsidRDefault="00D979D2" w:rsidP="00D50E2D">
                      <w:pPr>
                        <w:spacing w:after="0" w:line="240" w:lineRule="auto"/>
                        <w:ind w:left="360" w:hanging="360"/>
                      </w:pPr>
                    </w:p>
                    <w:p w14:paraId="7EC57626" w14:textId="77777777" w:rsidR="00D979D2" w:rsidRDefault="00D979D2" w:rsidP="00D50E2D">
                      <w:pPr>
                        <w:spacing w:after="0" w:line="240" w:lineRule="auto"/>
                        <w:ind w:left="360" w:hanging="360"/>
                      </w:pPr>
                    </w:p>
                  </w:txbxContent>
                </v:textbox>
                <w10:wrap type="through" anchorx="page"/>
              </v:shape>
            </w:pict>
          </mc:Fallback>
        </mc:AlternateContent>
      </w:r>
      <w:r w:rsidR="00B50A85">
        <w:rPr>
          <w:noProof/>
        </w:rPr>
        <mc:AlternateContent>
          <mc:Choice Requires="wps">
            <w:drawing>
              <wp:anchor distT="0" distB="0" distL="114300" distR="114300" simplePos="0" relativeHeight="251764736" behindDoc="1" locked="0" layoutInCell="1" allowOverlap="1" wp14:anchorId="2B1FB1ED" wp14:editId="03AB3455">
                <wp:simplePos x="0" y="0"/>
                <wp:positionH relativeFrom="margin">
                  <wp:posOffset>-363855</wp:posOffset>
                </wp:positionH>
                <wp:positionV relativeFrom="paragraph">
                  <wp:posOffset>0</wp:posOffset>
                </wp:positionV>
                <wp:extent cx="3038475" cy="3528060"/>
                <wp:effectExtent l="0" t="0" r="0" b="0"/>
                <wp:wrapThrough wrapText="bothSides">
                  <wp:wrapPolygon edited="0">
                    <wp:start x="406" y="0"/>
                    <wp:lineTo x="406" y="21460"/>
                    <wp:lineTo x="21126" y="21460"/>
                    <wp:lineTo x="21126" y="0"/>
                    <wp:lineTo x="406" y="0"/>
                  </wp:wrapPolygon>
                </wp:wrapThrough>
                <wp:docPr id="2" name="Text Box 2"/>
                <wp:cNvGraphicFramePr/>
                <a:graphic xmlns:a="http://schemas.openxmlformats.org/drawingml/2006/main">
                  <a:graphicData uri="http://schemas.microsoft.com/office/word/2010/wordprocessingShape">
                    <wps:wsp>
                      <wps:cNvSpPr txBox="1"/>
                      <wps:spPr>
                        <a:xfrm>
                          <a:off x="0" y="0"/>
                          <a:ext cx="3038475" cy="3528060"/>
                        </a:xfrm>
                        <a:prstGeom prst="rect">
                          <a:avLst/>
                        </a:prstGeom>
                        <a:noFill/>
                        <a:ln w="6350">
                          <a:noFill/>
                        </a:ln>
                      </wps:spPr>
                      <wps:txbx>
                        <w:txbxContent>
                          <w:p w14:paraId="4D70991E" w14:textId="247588FD" w:rsidR="00BB4742" w:rsidRPr="00D81DAB" w:rsidRDefault="00BB4742" w:rsidP="00BB4742">
                            <w:pPr>
                              <w:spacing w:after="0" w:line="240" w:lineRule="auto"/>
                              <w:ind w:left="360" w:hanging="360"/>
                              <w:rPr>
                                <w:b/>
                                <w:bCs/>
                              </w:rPr>
                            </w:pPr>
                            <w:r w:rsidRPr="002E40AB">
                              <w:rPr>
                                <w:b/>
                                <w:bCs/>
                                <w:highlight w:val="lightGray"/>
                              </w:rPr>
                              <w:t xml:space="preserve">Referee </w:t>
                            </w:r>
                            <w:ins w:id="309" w:author="CS 2019952" w:date="2021-07-03T09:18:00Z">
                              <w:r w:rsidR="000164F4">
                                <w:rPr>
                                  <w:b/>
                                  <w:bCs/>
                                  <w:highlight w:val="lightGray"/>
                                </w:rPr>
                                <w:t>1</w:t>
                              </w:r>
                            </w:ins>
                            <w:del w:id="310" w:author="CS 2019952" w:date="2021-07-03T09:18:00Z">
                              <w:r w:rsidDel="000164F4">
                                <w:rPr>
                                  <w:b/>
                                  <w:bCs/>
                                  <w:highlight w:val="lightGray"/>
                                </w:rPr>
                                <w:delText>2</w:delText>
                              </w:r>
                            </w:del>
                            <w:r w:rsidRPr="002E40AB">
                              <w:rPr>
                                <w:b/>
                                <w:bCs/>
                                <w:highlight w:val="lightGray"/>
                              </w:rPr>
                              <w:t>.</w:t>
                            </w:r>
                          </w:p>
                          <w:p w14:paraId="73AEEC3C" w14:textId="77777777" w:rsidR="00BB4742" w:rsidRDefault="00BB4742" w:rsidP="00BB4742">
                            <w:pPr>
                              <w:spacing w:after="0" w:line="240" w:lineRule="auto"/>
                              <w:ind w:left="360" w:hanging="360"/>
                            </w:pPr>
                          </w:p>
                          <w:p w14:paraId="18A9BFEC" w14:textId="6C1BEF6C" w:rsidR="00BB4742" w:rsidRPr="0034118D" w:rsidRDefault="00BB4742" w:rsidP="00BB4742">
                            <w:pPr>
                              <w:spacing w:after="0" w:line="240" w:lineRule="auto"/>
                              <w:ind w:left="360" w:hanging="360"/>
                              <w:rPr>
                                <w:rFonts w:cstheme="minorHAnsi"/>
                              </w:rPr>
                            </w:pPr>
                            <w:r w:rsidRPr="0034118D">
                              <w:rPr>
                                <w:rFonts w:cstheme="minorHAnsi"/>
                              </w:rPr>
                              <w:t xml:space="preserve">Name         </w:t>
                            </w:r>
                            <w:proofErr w:type="gramStart"/>
                            <w:r w:rsidRPr="0034118D">
                              <w:rPr>
                                <w:rFonts w:cstheme="minorHAnsi"/>
                              </w:rPr>
                              <w:t xml:space="preserve">  :</w:t>
                            </w:r>
                            <w:proofErr w:type="gramEnd"/>
                            <w:r>
                              <w:rPr>
                                <w:rFonts w:cstheme="minorHAnsi"/>
                              </w:rPr>
                              <w:t xml:space="preserve">  </w:t>
                            </w:r>
                            <w:proofErr w:type="spellStart"/>
                            <w:ins w:id="311" w:author="CS 2019952" w:date="2021-07-03T09:14:00Z">
                              <w:r w:rsidR="00794D2A">
                                <w:rPr>
                                  <w:rFonts w:cstheme="minorHAnsi"/>
                                </w:rPr>
                                <w:t>Dr.Thashika</w:t>
                              </w:r>
                              <w:proofErr w:type="spellEnd"/>
                              <w:r w:rsidR="00794D2A">
                                <w:rPr>
                                  <w:rFonts w:cstheme="minorHAnsi"/>
                                </w:rPr>
                                <w:t xml:space="preserve"> </w:t>
                              </w:r>
                              <w:proofErr w:type="spellStart"/>
                              <w:r w:rsidR="00794D2A">
                                <w:rPr>
                                  <w:rFonts w:cstheme="minorHAnsi"/>
                                </w:rPr>
                                <w:t>Rupasinghe,Ph.D</w:t>
                              </w:r>
                            </w:ins>
                            <w:proofErr w:type="spellEnd"/>
                            <w:del w:id="312" w:author="CS 2019952" w:date="2021-07-03T09:14:00Z">
                              <w:r w:rsidR="00E761EA" w:rsidDel="00794D2A">
                                <w:rPr>
                                  <w:rFonts w:cstheme="minorHAnsi"/>
                                </w:rPr>
                                <w:delText>K.A</w:delText>
                              </w:r>
                            </w:del>
                            <w:del w:id="313" w:author="CS 2019952" w:date="2021-07-03T09:13:00Z">
                              <w:r w:rsidR="00E761EA" w:rsidDel="00794D2A">
                                <w:rPr>
                                  <w:rFonts w:cstheme="minorHAnsi"/>
                                </w:rPr>
                                <w:delText>.Niromi Kaushalya</w:delText>
                              </w:r>
                            </w:del>
                          </w:p>
                          <w:p w14:paraId="7BD8BBD2" w14:textId="77777777" w:rsidR="00334744" w:rsidRPr="0034118D" w:rsidRDefault="00334744" w:rsidP="00BB4742">
                            <w:pPr>
                              <w:spacing w:after="0" w:line="240" w:lineRule="auto"/>
                              <w:ind w:left="360" w:hanging="360"/>
                              <w:rPr>
                                <w:rFonts w:cstheme="minorHAnsi"/>
                              </w:rPr>
                            </w:pPr>
                          </w:p>
                          <w:p w14:paraId="6A05A61A" w14:textId="77777777" w:rsidR="00BB4742" w:rsidRDefault="00BB4742" w:rsidP="00BB4742">
                            <w:pPr>
                              <w:spacing w:after="0" w:line="240" w:lineRule="auto"/>
                              <w:ind w:left="360" w:hanging="360"/>
                              <w:rPr>
                                <w:rFonts w:cstheme="minorHAnsi"/>
                              </w:rPr>
                            </w:pPr>
                          </w:p>
                          <w:p w14:paraId="1C5191F7" w14:textId="77777777" w:rsidR="00794D2A" w:rsidRDefault="00BB4742" w:rsidP="00BB4742">
                            <w:pPr>
                              <w:spacing w:after="0" w:line="240" w:lineRule="auto"/>
                              <w:ind w:left="360" w:hanging="360"/>
                              <w:rPr>
                                <w:ins w:id="314" w:author="CS 2019952" w:date="2021-07-03T09:16:00Z"/>
                                <w:rFonts w:cstheme="minorHAnsi"/>
                              </w:rPr>
                            </w:pPr>
                            <w:r w:rsidRPr="0034118D">
                              <w:rPr>
                                <w:rFonts w:cstheme="minorHAnsi"/>
                              </w:rPr>
                              <w:t xml:space="preserve">Designation:  </w:t>
                            </w:r>
                          </w:p>
                          <w:p w14:paraId="4F2A03FA" w14:textId="18CF9D7E" w:rsidR="00BB4742" w:rsidRDefault="00794D2A">
                            <w:pPr>
                              <w:spacing w:after="0" w:line="240" w:lineRule="auto"/>
                              <w:ind w:left="1440"/>
                              <w:rPr>
                                <w:rFonts w:cstheme="minorHAnsi"/>
                              </w:rPr>
                              <w:pPrChange w:id="315" w:author="CS 2019952" w:date="2021-07-03T09:16:00Z">
                                <w:pPr>
                                  <w:spacing w:after="0" w:line="240" w:lineRule="auto"/>
                                  <w:ind w:left="360" w:hanging="360"/>
                                </w:pPr>
                              </w:pPrChange>
                            </w:pPr>
                            <w:ins w:id="316" w:author="CS 2019952" w:date="2021-07-03T09:15:00Z">
                              <w:r>
                                <w:rPr>
                                  <w:rFonts w:cstheme="minorHAnsi"/>
                                </w:rPr>
                                <w:t>General Manager – Data Science &amp; Fi</w:t>
                              </w:r>
                            </w:ins>
                            <w:ins w:id="317" w:author="CS 2019952" w:date="2021-07-03T09:16:00Z">
                              <w:r>
                                <w:rPr>
                                  <w:rFonts w:cstheme="minorHAnsi"/>
                                </w:rPr>
                                <w:t>nancial Analytics</w:t>
                              </w:r>
                            </w:ins>
                            <w:del w:id="318" w:author="CS 2019952" w:date="2021-07-03T09:15:00Z">
                              <w:r w:rsidR="00E761EA" w:rsidDel="00794D2A">
                                <w:rPr>
                                  <w:rFonts w:cstheme="minorHAnsi"/>
                                </w:rPr>
                                <w:delText>Administrative Assistant</w:delText>
                              </w:r>
                            </w:del>
                          </w:p>
                          <w:p w14:paraId="19E77167" w14:textId="77777777" w:rsidR="00BB4742" w:rsidRPr="0034118D" w:rsidRDefault="00BB4742" w:rsidP="00BB4742">
                            <w:pPr>
                              <w:spacing w:after="0" w:line="240" w:lineRule="auto"/>
                              <w:ind w:left="360" w:hanging="360"/>
                              <w:rPr>
                                <w:rFonts w:cstheme="minorHAnsi"/>
                              </w:rPr>
                            </w:pPr>
                            <w:r>
                              <w:rPr>
                                <w:rFonts w:cstheme="minorHAnsi"/>
                              </w:rPr>
                              <w:t xml:space="preserve">                           </w:t>
                            </w:r>
                          </w:p>
                          <w:p w14:paraId="5EF63F41" w14:textId="77777777" w:rsidR="00BB4742" w:rsidRPr="0034118D" w:rsidRDefault="00BB4742" w:rsidP="00BB4742">
                            <w:pPr>
                              <w:spacing w:after="0" w:line="240" w:lineRule="auto"/>
                              <w:ind w:left="360" w:hanging="360"/>
                              <w:rPr>
                                <w:rFonts w:cstheme="minorHAnsi"/>
                              </w:rPr>
                            </w:pPr>
                          </w:p>
                          <w:p w14:paraId="27E57B5A" w14:textId="1D6F76B7" w:rsidR="00BB4742" w:rsidDel="00794D2A" w:rsidRDefault="00BB4742">
                            <w:pPr>
                              <w:spacing w:after="0" w:line="240" w:lineRule="auto"/>
                              <w:ind w:left="360" w:hanging="360"/>
                              <w:rPr>
                                <w:del w:id="319" w:author="CS 2019952" w:date="2021-07-03T09:16:00Z"/>
                                <w:rFonts w:cstheme="minorHAnsi"/>
                              </w:rPr>
                            </w:pPr>
                            <w:r w:rsidRPr="0034118D">
                              <w:rPr>
                                <w:rFonts w:cstheme="minorHAnsi"/>
                              </w:rPr>
                              <w:t xml:space="preserve">Address     </w:t>
                            </w:r>
                            <w:proofErr w:type="gramStart"/>
                            <w:r w:rsidRPr="0034118D">
                              <w:rPr>
                                <w:rFonts w:cstheme="minorHAnsi"/>
                              </w:rPr>
                              <w:t xml:space="preserve">  :</w:t>
                            </w:r>
                            <w:proofErr w:type="gramEnd"/>
                            <w:r>
                              <w:rPr>
                                <w:rFonts w:cstheme="minorHAnsi"/>
                              </w:rPr>
                              <w:t xml:space="preserve">  </w:t>
                            </w:r>
                            <w:ins w:id="320" w:author="CS 2019952" w:date="2021-07-03T09:16:00Z">
                              <w:r w:rsidR="00794D2A">
                                <w:rPr>
                                  <w:rFonts w:cstheme="minorHAnsi"/>
                                </w:rPr>
                                <w:t>MA</w:t>
                              </w:r>
                            </w:ins>
                            <w:ins w:id="321" w:author="CS 2019952" w:date="2021-07-03T09:17:00Z">
                              <w:r w:rsidR="00794D2A">
                                <w:rPr>
                                  <w:rFonts w:cstheme="minorHAnsi"/>
                                </w:rPr>
                                <w:t>S Holdings</w:t>
                              </w:r>
                            </w:ins>
                            <w:del w:id="322" w:author="CS 2019952" w:date="2021-07-03T09:16:00Z">
                              <w:r w:rsidR="00E761EA" w:rsidDel="00794D2A">
                                <w:rPr>
                                  <w:rFonts w:cstheme="minorHAnsi"/>
                                </w:rPr>
                                <w:delText>Narah Computer Forms</w:delText>
                              </w:r>
                            </w:del>
                          </w:p>
                          <w:p w14:paraId="731E3BA6" w14:textId="0AFBDC08" w:rsidR="00E761EA" w:rsidDel="00794D2A" w:rsidRDefault="00E761EA">
                            <w:pPr>
                              <w:spacing w:after="0" w:line="240" w:lineRule="auto"/>
                              <w:ind w:left="360" w:hanging="360"/>
                              <w:rPr>
                                <w:del w:id="323" w:author="CS 2019952" w:date="2021-07-03T09:16:00Z"/>
                                <w:rFonts w:cstheme="minorHAnsi"/>
                              </w:rPr>
                            </w:pPr>
                            <w:del w:id="324" w:author="CS 2019952" w:date="2021-07-03T09:16:00Z">
                              <w:r w:rsidDel="00794D2A">
                                <w:rPr>
                                  <w:rFonts w:cstheme="minorHAnsi"/>
                                </w:rPr>
                                <w:tab/>
                              </w:r>
                              <w:r w:rsidDel="00794D2A">
                                <w:rPr>
                                  <w:rFonts w:cstheme="minorHAnsi"/>
                                </w:rPr>
                                <w:tab/>
                                <w:delText xml:space="preserve">          Industrial Complex,</w:delText>
                              </w:r>
                            </w:del>
                          </w:p>
                          <w:p w14:paraId="008430D5" w14:textId="48DB8EEB" w:rsidR="00E761EA" w:rsidDel="00794D2A" w:rsidRDefault="00902034">
                            <w:pPr>
                              <w:spacing w:after="0" w:line="240" w:lineRule="auto"/>
                              <w:ind w:left="360" w:hanging="360"/>
                              <w:rPr>
                                <w:del w:id="325" w:author="CS 2019952" w:date="2021-07-03T09:16:00Z"/>
                                <w:rFonts w:cstheme="minorHAnsi"/>
                              </w:rPr>
                              <w:pPrChange w:id="326" w:author="CS 2019952" w:date="2021-07-03T09:16:00Z">
                                <w:pPr>
                                  <w:spacing w:after="0" w:line="240" w:lineRule="auto"/>
                                  <w:ind w:left="1080"/>
                                </w:pPr>
                              </w:pPrChange>
                            </w:pPr>
                            <w:del w:id="327" w:author="CS 2019952" w:date="2021-07-03T09:16:00Z">
                              <w:r w:rsidDel="00794D2A">
                                <w:rPr>
                                  <w:rFonts w:cstheme="minorHAnsi"/>
                                </w:rPr>
                                <w:delText xml:space="preserve">   </w:delText>
                              </w:r>
                              <w:r w:rsidR="00E761EA" w:rsidDel="00794D2A">
                                <w:rPr>
                                  <w:rFonts w:cstheme="minorHAnsi"/>
                                </w:rPr>
                                <w:delText>No: 309/4c,</w:delText>
                              </w:r>
                            </w:del>
                          </w:p>
                          <w:p w14:paraId="6BF37294" w14:textId="7B62097E" w:rsidR="00E761EA" w:rsidDel="00794D2A" w:rsidRDefault="00902034">
                            <w:pPr>
                              <w:spacing w:after="0" w:line="240" w:lineRule="auto"/>
                              <w:ind w:left="360" w:hanging="360"/>
                              <w:rPr>
                                <w:del w:id="328" w:author="CS 2019952" w:date="2021-07-03T09:16:00Z"/>
                                <w:rFonts w:cstheme="minorHAnsi"/>
                              </w:rPr>
                            </w:pPr>
                            <w:del w:id="329" w:author="CS 2019952" w:date="2021-07-03T09:16:00Z">
                              <w:r w:rsidDel="00794D2A">
                                <w:rPr>
                                  <w:rFonts w:cstheme="minorHAnsi"/>
                                </w:rPr>
                                <w:delText xml:space="preserve">                         </w:delText>
                              </w:r>
                              <w:r w:rsidR="00E761EA" w:rsidDel="00794D2A">
                                <w:rPr>
                                  <w:rFonts w:cstheme="minorHAnsi"/>
                                </w:rPr>
                                <w:delText>Negombo Road</w:delText>
                              </w:r>
                              <w:r w:rsidDel="00794D2A">
                                <w:rPr>
                                  <w:rFonts w:cstheme="minorHAnsi"/>
                                </w:rPr>
                                <w:delText>,</w:delText>
                              </w:r>
                              <w:r w:rsidR="00E761EA" w:rsidDel="00794D2A">
                                <w:rPr>
                                  <w:rFonts w:cstheme="minorHAnsi"/>
                                </w:rPr>
                                <w:delText xml:space="preserve"> </w:delText>
                              </w:r>
                            </w:del>
                          </w:p>
                          <w:p w14:paraId="7F08D90B" w14:textId="32333464" w:rsidR="00E761EA" w:rsidDel="00794D2A" w:rsidRDefault="00902034">
                            <w:pPr>
                              <w:spacing w:after="0" w:line="240" w:lineRule="auto"/>
                              <w:ind w:left="360" w:hanging="360"/>
                              <w:rPr>
                                <w:del w:id="330" w:author="CS 2019952" w:date="2021-07-03T09:16:00Z"/>
                                <w:rFonts w:cstheme="minorHAnsi"/>
                              </w:rPr>
                            </w:pPr>
                            <w:del w:id="331" w:author="CS 2019952" w:date="2021-07-03T09:16:00Z">
                              <w:r w:rsidDel="00794D2A">
                                <w:rPr>
                                  <w:rFonts w:cstheme="minorHAnsi"/>
                                </w:rPr>
                                <w:delText xml:space="preserve">                         </w:delText>
                              </w:r>
                              <w:r w:rsidR="00E761EA" w:rsidDel="00794D2A">
                                <w:rPr>
                                  <w:rFonts w:cstheme="minorHAnsi"/>
                                </w:rPr>
                                <w:delText>Welisara.</w:delText>
                              </w:r>
                            </w:del>
                          </w:p>
                          <w:p w14:paraId="29BA0443" w14:textId="716DBB97" w:rsidR="00BB4742" w:rsidRPr="0034118D" w:rsidRDefault="00BB4742">
                            <w:pPr>
                              <w:spacing w:after="0" w:line="240" w:lineRule="auto"/>
                              <w:ind w:left="360" w:hanging="360"/>
                              <w:rPr>
                                <w:rFonts w:cstheme="minorHAnsi"/>
                              </w:rPr>
                            </w:pPr>
                            <w:del w:id="332" w:author="CS 2019952" w:date="2021-07-03T09:16:00Z">
                              <w:r w:rsidDel="00794D2A">
                                <w:rPr>
                                  <w:rFonts w:cstheme="minorHAnsi"/>
                                </w:rPr>
                                <w:delText xml:space="preserve">                          </w:delText>
                              </w:r>
                            </w:del>
                          </w:p>
                          <w:p w14:paraId="60424CA3" w14:textId="77777777" w:rsidR="00BB4742" w:rsidRPr="0034118D" w:rsidRDefault="00BB4742" w:rsidP="00BB4742">
                            <w:pPr>
                              <w:spacing w:after="0" w:line="240" w:lineRule="auto"/>
                              <w:ind w:left="360" w:hanging="360"/>
                              <w:rPr>
                                <w:rFonts w:cstheme="minorHAnsi"/>
                              </w:rPr>
                            </w:pPr>
                          </w:p>
                          <w:p w14:paraId="43153B8F" w14:textId="77777777" w:rsidR="000164F4" w:rsidRDefault="000164F4" w:rsidP="00BB4742">
                            <w:pPr>
                              <w:spacing w:after="0" w:line="240" w:lineRule="auto"/>
                              <w:ind w:left="360" w:hanging="360"/>
                              <w:rPr>
                                <w:ins w:id="333" w:author="CS 2019952" w:date="2021-07-03T09:20:00Z"/>
                                <w:rFonts w:cstheme="minorHAnsi"/>
                              </w:rPr>
                            </w:pPr>
                          </w:p>
                          <w:p w14:paraId="6BDEA3FB" w14:textId="77777777" w:rsidR="000164F4" w:rsidRDefault="000164F4" w:rsidP="00BB4742">
                            <w:pPr>
                              <w:spacing w:after="0" w:line="240" w:lineRule="auto"/>
                              <w:ind w:left="360" w:hanging="360"/>
                              <w:rPr>
                                <w:ins w:id="334" w:author="CS 2019952" w:date="2021-07-03T09:20:00Z"/>
                                <w:rFonts w:cstheme="minorHAnsi"/>
                              </w:rPr>
                            </w:pPr>
                          </w:p>
                          <w:p w14:paraId="6A83024C" w14:textId="209AC0AE" w:rsidR="00BB4742" w:rsidRDefault="00BB4742" w:rsidP="00BB4742">
                            <w:pPr>
                              <w:spacing w:after="0" w:line="240" w:lineRule="auto"/>
                              <w:ind w:left="360" w:hanging="360"/>
                              <w:rPr>
                                <w:rFonts w:cstheme="minorHAnsi"/>
                              </w:rPr>
                            </w:pPr>
                            <w:r w:rsidRPr="0034118D">
                              <w:rPr>
                                <w:rFonts w:cstheme="minorHAnsi"/>
                              </w:rPr>
                              <w:t>Contact No:</w:t>
                            </w:r>
                            <w:r w:rsidR="00902034">
                              <w:rPr>
                                <w:rFonts w:cstheme="minorHAnsi"/>
                              </w:rPr>
                              <w:t xml:space="preserve"> </w:t>
                            </w:r>
                            <w:ins w:id="335" w:author="CS 2019952" w:date="2021-07-03T09:18:00Z">
                              <w:r w:rsidR="00794D2A">
                                <w:rPr>
                                  <w:rFonts w:cstheme="minorHAnsi"/>
                                </w:rPr>
                                <w:t>071 652 2438</w:t>
                              </w:r>
                            </w:ins>
                            <w:del w:id="336" w:author="CS 2019952" w:date="2021-07-03T09:18:00Z">
                              <w:r w:rsidR="00E761EA" w:rsidDel="00794D2A">
                                <w:rPr>
                                  <w:rFonts w:cstheme="minorHAnsi"/>
                                </w:rPr>
                                <w:delText>071 148 6475</w:delText>
                              </w:r>
                            </w:del>
                          </w:p>
                          <w:p w14:paraId="0B79E4C6" w14:textId="77777777" w:rsidR="00902034" w:rsidRDefault="00E761EA" w:rsidP="00BB4742">
                            <w:pPr>
                              <w:spacing w:after="0" w:line="240" w:lineRule="auto"/>
                              <w:ind w:left="360" w:hanging="360"/>
                              <w:rPr>
                                <w:rFonts w:cstheme="minorHAnsi"/>
                              </w:rPr>
                            </w:pPr>
                            <w:r>
                              <w:rPr>
                                <w:rFonts w:cstheme="minorHAnsi"/>
                              </w:rPr>
                              <w:t xml:space="preserve">   </w:t>
                            </w:r>
                            <w:r w:rsidR="00902034">
                              <w:rPr>
                                <w:rFonts w:cstheme="minorHAnsi"/>
                              </w:rPr>
                              <w:t xml:space="preserve">                   </w:t>
                            </w:r>
                          </w:p>
                          <w:p w14:paraId="31940687" w14:textId="1222763A" w:rsidR="00E761EA" w:rsidDel="00794D2A" w:rsidRDefault="00902034" w:rsidP="00902034">
                            <w:pPr>
                              <w:spacing w:after="0" w:line="240" w:lineRule="auto"/>
                              <w:ind w:left="360" w:firstLine="360"/>
                              <w:rPr>
                                <w:del w:id="337" w:author="CS 2019952" w:date="2021-07-03T09:17:00Z"/>
                                <w:rFonts w:cstheme="minorHAnsi"/>
                              </w:rPr>
                            </w:pPr>
                            <w:r>
                              <w:rPr>
                                <w:rFonts w:cstheme="minorHAnsi"/>
                              </w:rPr>
                              <w:t xml:space="preserve">       </w:t>
                            </w:r>
                            <w:ins w:id="338" w:author="CS 2019952" w:date="2021-07-03T09:17:00Z">
                              <w:r w:rsidR="00794D2A">
                                <w:fldChar w:fldCharType="begin"/>
                              </w:r>
                              <w:r w:rsidR="00794D2A">
                                <w:instrText xml:space="preserve"> HYPERLINK "mailto:thashikar@masholdings.com" \t "_blank" </w:instrText>
                              </w:r>
                              <w:r w:rsidR="00794D2A">
                                <w:fldChar w:fldCharType="separate"/>
                              </w:r>
                              <w:r w:rsidR="00794D2A">
                                <w:rPr>
                                  <w:rStyle w:val="Hyperlink"/>
                                  <w:rFonts w:ascii="Helvetica" w:hAnsi="Helvetica" w:cs="Helvetica"/>
                                  <w:color w:val="1A73E8"/>
                                  <w:sz w:val="20"/>
                                  <w:szCs w:val="20"/>
                                  <w:shd w:val="clear" w:color="auto" w:fill="FFFFFF"/>
                                </w:rPr>
                                <w:t>thashikar@masholdings.com</w:t>
                              </w:r>
                              <w:r w:rsidR="00794D2A">
                                <w:fldChar w:fldCharType="end"/>
                              </w:r>
                            </w:ins>
                            <w:del w:id="339" w:author="CS 2019952" w:date="2021-07-03T09:17:00Z">
                              <w:r w:rsidR="00E761EA" w:rsidDel="00794D2A">
                                <w:rPr>
                                  <w:rFonts w:cstheme="minorHAnsi"/>
                                </w:rPr>
                                <w:delText>niro.kaushi@gmail.com</w:delText>
                              </w:r>
                            </w:del>
                          </w:p>
                          <w:p w14:paraId="3EFC0BD4" w14:textId="77777777" w:rsidR="00BB4742" w:rsidRPr="0034118D" w:rsidRDefault="00BB4742" w:rsidP="00794D2A">
                            <w:pPr>
                              <w:spacing w:after="0" w:line="240" w:lineRule="auto"/>
                              <w:ind w:left="360" w:firstLine="360"/>
                              <w:rPr>
                                <w:rFonts w:cstheme="minorHAnsi"/>
                              </w:rPr>
                            </w:pPr>
                            <w:r>
                              <w:rPr>
                                <w:rFonts w:cstheme="minorHAnsi"/>
                              </w:rPr>
                              <w:t xml:space="preserve">                          </w:t>
                            </w:r>
                          </w:p>
                          <w:p w14:paraId="665EA545" w14:textId="77777777" w:rsidR="00BB4742" w:rsidRPr="0034118D" w:rsidRDefault="00BB4742" w:rsidP="00BB4742">
                            <w:pPr>
                              <w:spacing w:after="0" w:line="240" w:lineRule="auto"/>
                              <w:ind w:left="360" w:hanging="360"/>
                              <w:rPr>
                                <w:rFonts w:cstheme="minorHAnsi"/>
                              </w:rPr>
                            </w:pPr>
                          </w:p>
                          <w:p w14:paraId="57F73F6D" w14:textId="77777777" w:rsidR="00BB4742" w:rsidRDefault="00BB4742" w:rsidP="00BB4742">
                            <w:pPr>
                              <w:spacing w:after="0" w:line="240" w:lineRule="auto"/>
                              <w:ind w:left="360" w:hanging="360"/>
                              <w:jc w:val="both"/>
                            </w:pPr>
                          </w:p>
                          <w:p w14:paraId="43492000" w14:textId="77777777" w:rsidR="00BB4742" w:rsidRDefault="00BB4742" w:rsidP="00BB4742">
                            <w:pPr>
                              <w:spacing w:after="0" w:line="240" w:lineRule="auto"/>
                              <w:ind w:left="360" w:hanging="360"/>
                            </w:pPr>
                          </w:p>
                          <w:p w14:paraId="675D6CF3" w14:textId="77777777" w:rsidR="00BB4742" w:rsidRDefault="00BB4742" w:rsidP="00BB4742">
                            <w:pPr>
                              <w:spacing w:after="0" w:line="240" w:lineRule="auto"/>
                              <w:ind w:left="360" w:hanging="360"/>
                            </w:pPr>
                          </w:p>
                          <w:p w14:paraId="06299506" w14:textId="77777777" w:rsidR="00BB4742" w:rsidRDefault="00BB4742" w:rsidP="00BB4742">
                            <w:pPr>
                              <w:spacing w:after="0" w:line="240" w:lineRule="auto"/>
                              <w:ind w:left="360" w:hanging="36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FB1ED" id="_x0000_s1054" type="#_x0000_t202" style="position:absolute;margin-left:-28.65pt;margin-top:0;width:239.25pt;height:277.8pt;z-index:-251551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" filled="f" stroked="f" strokeweight=".5pt">
                <v:textbox>
                  <w:txbxContent>
                    <w:p w14:paraId="4D70991E" w14:textId="247588FD" w:rsidR="00BB4742" w:rsidRPr="00D81DAB" w:rsidRDefault="00BB4742" w:rsidP="00BB4742">
                      <w:pPr>
                        <w:spacing w:after="0" w:line="240" w:lineRule="auto"/>
                        <w:ind w:left="360" w:hanging="360"/>
                        <w:rPr>
                          <w:b/>
                          <w:bCs/>
                        </w:rPr>
                      </w:pPr>
                      <w:r w:rsidRPr="002E40AB">
                        <w:rPr>
                          <w:b/>
                          <w:bCs/>
                          <w:highlight w:val="lightGray"/>
                        </w:rPr>
                        <w:t xml:space="preserve">Referee </w:t>
                      </w:r>
                      <w:ins w:id="323" w:author="CS 2019952" w:date="2021-07-03T09:18:00Z">
                        <w:r w:rsidR="000164F4">
                          <w:rPr>
                            <w:b/>
                            <w:bCs/>
                            <w:highlight w:val="lightGray"/>
                          </w:rPr>
                          <w:t>1</w:t>
                        </w:r>
                      </w:ins>
                      <w:del w:id="324" w:author="CS 2019952" w:date="2021-07-03T09:18:00Z">
                        <w:r w:rsidDel="000164F4">
                          <w:rPr>
                            <w:b/>
                            <w:bCs/>
                            <w:highlight w:val="lightGray"/>
                          </w:rPr>
                          <w:delText>2</w:delText>
                        </w:r>
                      </w:del>
                      <w:r w:rsidRPr="002E40AB">
                        <w:rPr>
                          <w:b/>
                          <w:bCs/>
                          <w:highlight w:val="lightGray"/>
                        </w:rPr>
                        <w:t>.</w:t>
                      </w:r>
                    </w:p>
                    <w:p w14:paraId="73AEEC3C" w14:textId="77777777" w:rsidR="00BB4742" w:rsidRDefault="00BB4742" w:rsidP="00BB4742">
                      <w:pPr>
                        <w:spacing w:after="0" w:line="240" w:lineRule="auto"/>
                        <w:ind w:left="360" w:hanging="360"/>
                      </w:pPr>
                    </w:p>
                    <w:p w14:paraId="18A9BFEC" w14:textId="6C1BEF6C" w:rsidR="00BB4742" w:rsidRPr="0034118D" w:rsidRDefault="00BB4742" w:rsidP="00BB4742">
                      <w:pPr>
                        <w:spacing w:after="0" w:line="240" w:lineRule="auto"/>
                        <w:ind w:left="360" w:hanging="360"/>
                        <w:rPr>
                          <w:rFonts w:cstheme="minorHAnsi"/>
                        </w:rPr>
                      </w:pPr>
                      <w:r w:rsidRPr="0034118D">
                        <w:rPr>
                          <w:rFonts w:cstheme="minorHAnsi"/>
                        </w:rPr>
                        <w:t xml:space="preserve">Name         </w:t>
                      </w:r>
                      <w:proofErr w:type="gramStart"/>
                      <w:r w:rsidRPr="0034118D">
                        <w:rPr>
                          <w:rFonts w:cstheme="minorHAnsi"/>
                        </w:rPr>
                        <w:t xml:space="preserve">  :</w:t>
                      </w:r>
                      <w:proofErr w:type="gramEnd"/>
                      <w:r>
                        <w:rPr>
                          <w:rFonts w:cstheme="minorHAnsi"/>
                        </w:rPr>
                        <w:t xml:space="preserve">  </w:t>
                      </w:r>
                      <w:proofErr w:type="spellStart"/>
                      <w:ins w:id="325" w:author="CS 2019952" w:date="2021-07-03T09:14:00Z">
                        <w:r w:rsidR="00794D2A">
                          <w:rPr>
                            <w:rFonts w:cstheme="minorHAnsi"/>
                          </w:rPr>
                          <w:t>Dr.Thashika</w:t>
                        </w:r>
                        <w:proofErr w:type="spellEnd"/>
                        <w:r w:rsidR="00794D2A">
                          <w:rPr>
                            <w:rFonts w:cstheme="minorHAnsi"/>
                          </w:rPr>
                          <w:t xml:space="preserve"> Rupasinghe,Ph.D</w:t>
                        </w:r>
                      </w:ins>
                      <w:del w:id="326" w:author="CS 2019952" w:date="2021-07-03T09:14:00Z">
                        <w:r w:rsidR="00E761EA" w:rsidDel="00794D2A">
                          <w:rPr>
                            <w:rFonts w:cstheme="minorHAnsi"/>
                          </w:rPr>
                          <w:delText>K.A</w:delText>
                        </w:r>
                      </w:del>
                      <w:del w:id="327" w:author="CS 2019952" w:date="2021-07-03T09:13:00Z">
                        <w:r w:rsidR="00E761EA" w:rsidDel="00794D2A">
                          <w:rPr>
                            <w:rFonts w:cstheme="minorHAnsi"/>
                          </w:rPr>
                          <w:delText>.Niromi Kaushalya</w:delText>
                        </w:r>
                      </w:del>
                    </w:p>
                    <w:p w14:paraId="7BD8BBD2" w14:textId="77777777" w:rsidR="00334744" w:rsidRPr="0034118D" w:rsidRDefault="00334744" w:rsidP="00BB4742">
                      <w:pPr>
                        <w:spacing w:after="0" w:line="240" w:lineRule="auto"/>
                        <w:ind w:left="360" w:hanging="360"/>
                        <w:rPr>
                          <w:rFonts w:cstheme="minorHAnsi"/>
                        </w:rPr>
                      </w:pPr>
                    </w:p>
                    <w:p w14:paraId="6A05A61A" w14:textId="77777777" w:rsidR="00BB4742" w:rsidRDefault="00BB4742" w:rsidP="00BB4742">
                      <w:pPr>
                        <w:spacing w:after="0" w:line="240" w:lineRule="auto"/>
                        <w:ind w:left="360" w:hanging="360"/>
                        <w:rPr>
                          <w:rFonts w:cstheme="minorHAnsi"/>
                        </w:rPr>
                      </w:pPr>
                    </w:p>
                    <w:p w14:paraId="1C5191F7" w14:textId="77777777" w:rsidR="00794D2A" w:rsidRDefault="00BB4742" w:rsidP="00BB4742">
                      <w:pPr>
                        <w:spacing w:after="0" w:line="240" w:lineRule="auto"/>
                        <w:ind w:left="360" w:hanging="360"/>
                        <w:rPr>
                          <w:ins w:id="328" w:author="CS 2019952" w:date="2021-07-03T09:16:00Z"/>
                          <w:rFonts w:cstheme="minorHAnsi"/>
                        </w:rPr>
                      </w:pPr>
                      <w:r w:rsidRPr="0034118D">
                        <w:rPr>
                          <w:rFonts w:cstheme="minorHAnsi"/>
                        </w:rPr>
                        <w:t xml:space="preserve">Designation:  </w:t>
                      </w:r>
                    </w:p>
                    <w:p w14:paraId="4F2A03FA" w14:textId="18CF9D7E" w:rsidR="00BB4742" w:rsidRDefault="00794D2A" w:rsidP="00794D2A">
                      <w:pPr>
                        <w:spacing w:after="0" w:line="240" w:lineRule="auto"/>
                        <w:ind w:left="1440"/>
                        <w:rPr>
                          <w:rFonts w:cstheme="minorHAnsi"/>
                        </w:rPr>
                        <w:pPrChange w:id="329" w:author="CS 2019952" w:date="2021-07-03T09:16:00Z">
                          <w:pPr>
                            <w:spacing w:after="0" w:line="240" w:lineRule="auto"/>
                            <w:ind w:left="360" w:hanging="360"/>
                          </w:pPr>
                        </w:pPrChange>
                      </w:pPr>
                      <w:ins w:id="330" w:author="CS 2019952" w:date="2021-07-03T09:15:00Z">
                        <w:r>
                          <w:rPr>
                            <w:rFonts w:cstheme="minorHAnsi"/>
                          </w:rPr>
                          <w:t>General Manager – Data Science &amp; Fi</w:t>
                        </w:r>
                      </w:ins>
                      <w:ins w:id="331" w:author="CS 2019952" w:date="2021-07-03T09:16:00Z">
                        <w:r>
                          <w:rPr>
                            <w:rFonts w:cstheme="minorHAnsi"/>
                          </w:rPr>
                          <w:t>nancial Analytics</w:t>
                        </w:r>
                      </w:ins>
                      <w:del w:id="332" w:author="CS 2019952" w:date="2021-07-03T09:15:00Z">
                        <w:r w:rsidR="00E761EA" w:rsidDel="00794D2A">
                          <w:rPr>
                            <w:rFonts w:cstheme="minorHAnsi"/>
                          </w:rPr>
                          <w:delText>Administrative Assistant</w:delText>
                        </w:r>
                      </w:del>
                    </w:p>
                    <w:p w14:paraId="19E77167" w14:textId="77777777" w:rsidR="00BB4742" w:rsidRPr="0034118D" w:rsidRDefault="00BB4742" w:rsidP="00BB4742">
                      <w:pPr>
                        <w:spacing w:after="0" w:line="240" w:lineRule="auto"/>
                        <w:ind w:left="360" w:hanging="360"/>
                        <w:rPr>
                          <w:rFonts w:cstheme="minorHAnsi"/>
                        </w:rPr>
                      </w:pPr>
                      <w:r>
                        <w:rPr>
                          <w:rFonts w:cstheme="minorHAnsi"/>
                        </w:rPr>
                        <w:t xml:space="preserve">                           </w:t>
                      </w:r>
                    </w:p>
                    <w:p w14:paraId="5EF63F41" w14:textId="77777777" w:rsidR="00BB4742" w:rsidRPr="0034118D" w:rsidRDefault="00BB4742" w:rsidP="00BB4742">
                      <w:pPr>
                        <w:spacing w:after="0" w:line="240" w:lineRule="auto"/>
                        <w:ind w:left="360" w:hanging="360"/>
                        <w:rPr>
                          <w:rFonts w:cstheme="minorHAnsi"/>
                        </w:rPr>
                      </w:pPr>
                    </w:p>
                    <w:p w14:paraId="27E57B5A" w14:textId="1D6F76B7" w:rsidR="00BB4742" w:rsidDel="00794D2A" w:rsidRDefault="00BB4742" w:rsidP="00794D2A">
                      <w:pPr>
                        <w:spacing w:after="0" w:line="240" w:lineRule="auto"/>
                        <w:ind w:left="360" w:hanging="360"/>
                        <w:rPr>
                          <w:del w:id="333" w:author="CS 2019952" w:date="2021-07-03T09:16:00Z"/>
                          <w:rFonts w:cstheme="minorHAnsi"/>
                        </w:rPr>
                        <w:pPrChange w:id="334" w:author="CS 2019952" w:date="2021-07-03T09:16:00Z">
                          <w:pPr>
                            <w:spacing w:after="0" w:line="240" w:lineRule="auto"/>
                            <w:ind w:left="360" w:hanging="360"/>
                          </w:pPr>
                        </w:pPrChange>
                      </w:pPr>
                      <w:r w:rsidRPr="0034118D">
                        <w:rPr>
                          <w:rFonts w:cstheme="minorHAnsi"/>
                        </w:rPr>
                        <w:t xml:space="preserve">Address     </w:t>
                      </w:r>
                      <w:proofErr w:type="gramStart"/>
                      <w:r w:rsidRPr="0034118D">
                        <w:rPr>
                          <w:rFonts w:cstheme="minorHAnsi"/>
                        </w:rPr>
                        <w:t xml:space="preserve">  :</w:t>
                      </w:r>
                      <w:proofErr w:type="gramEnd"/>
                      <w:r>
                        <w:rPr>
                          <w:rFonts w:cstheme="minorHAnsi"/>
                        </w:rPr>
                        <w:t xml:space="preserve">  </w:t>
                      </w:r>
                      <w:ins w:id="335" w:author="CS 2019952" w:date="2021-07-03T09:16:00Z">
                        <w:r w:rsidR="00794D2A">
                          <w:rPr>
                            <w:rFonts w:cstheme="minorHAnsi"/>
                          </w:rPr>
                          <w:t>MA</w:t>
                        </w:r>
                      </w:ins>
                      <w:ins w:id="336" w:author="CS 2019952" w:date="2021-07-03T09:17:00Z">
                        <w:r w:rsidR="00794D2A">
                          <w:rPr>
                            <w:rFonts w:cstheme="minorHAnsi"/>
                          </w:rPr>
                          <w:t>S Holdings</w:t>
                        </w:r>
                      </w:ins>
                      <w:del w:id="337" w:author="CS 2019952" w:date="2021-07-03T09:16:00Z">
                        <w:r w:rsidR="00E761EA" w:rsidDel="00794D2A">
                          <w:rPr>
                            <w:rFonts w:cstheme="minorHAnsi"/>
                          </w:rPr>
                          <w:delText>Narah Computer Forms</w:delText>
                        </w:r>
                      </w:del>
                    </w:p>
                    <w:p w14:paraId="731E3BA6" w14:textId="0AFBDC08" w:rsidR="00E761EA" w:rsidDel="00794D2A" w:rsidRDefault="00E761EA" w:rsidP="00794D2A">
                      <w:pPr>
                        <w:spacing w:after="0" w:line="240" w:lineRule="auto"/>
                        <w:ind w:left="360" w:hanging="360"/>
                        <w:rPr>
                          <w:del w:id="338" w:author="CS 2019952" w:date="2021-07-03T09:16:00Z"/>
                          <w:rFonts w:cstheme="minorHAnsi"/>
                        </w:rPr>
                        <w:pPrChange w:id="339" w:author="CS 2019952" w:date="2021-07-03T09:16:00Z">
                          <w:pPr>
                            <w:spacing w:after="0" w:line="240" w:lineRule="auto"/>
                            <w:ind w:left="360" w:hanging="360"/>
                          </w:pPr>
                        </w:pPrChange>
                      </w:pPr>
                      <w:del w:id="340" w:author="CS 2019952" w:date="2021-07-03T09:16:00Z">
                        <w:r w:rsidDel="00794D2A">
                          <w:rPr>
                            <w:rFonts w:cstheme="minorHAnsi"/>
                          </w:rPr>
                          <w:tab/>
                        </w:r>
                        <w:r w:rsidDel="00794D2A">
                          <w:rPr>
                            <w:rFonts w:cstheme="minorHAnsi"/>
                          </w:rPr>
                          <w:tab/>
                          <w:delText xml:space="preserve">          Industrial Complex,</w:delText>
                        </w:r>
                      </w:del>
                    </w:p>
                    <w:p w14:paraId="008430D5" w14:textId="48DB8EEB" w:rsidR="00E761EA" w:rsidDel="00794D2A" w:rsidRDefault="00902034" w:rsidP="00794D2A">
                      <w:pPr>
                        <w:spacing w:after="0" w:line="240" w:lineRule="auto"/>
                        <w:ind w:left="360" w:hanging="360"/>
                        <w:rPr>
                          <w:del w:id="341" w:author="CS 2019952" w:date="2021-07-03T09:16:00Z"/>
                          <w:rFonts w:cstheme="minorHAnsi"/>
                        </w:rPr>
                        <w:pPrChange w:id="342" w:author="CS 2019952" w:date="2021-07-03T09:16:00Z">
                          <w:pPr>
                            <w:spacing w:after="0" w:line="240" w:lineRule="auto"/>
                            <w:ind w:left="1080"/>
                          </w:pPr>
                        </w:pPrChange>
                      </w:pPr>
                      <w:del w:id="343" w:author="CS 2019952" w:date="2021-07-03T09:16:00Z">
                        <w:r w:rsidDel="00794D2A">
                          <w:rPr>
                            <w:rFonts w:cstheme="minorHAnsi"/>
                          </w:rPr>
                          <w:delText xml:space="preserve">   </w:delText>
                        </w:r>
                        <w:r w:rsidR="00E761EA" w:rsidDel="00794D2A">
                          <w:rPr>
                            <w:rFonts w:cstheme="minorHAnsi"/>
                          </w:rPr>
                          <w:delText>No: 309/4c,</w:delText>
                        </w:r>
                      </w:del>
                    </w:p>
                    <w:p w14:paraId="6BF37294" w14:textId="7B62097E" w:rsidR="00E761EA" w:rsidDel="00794D2A" w:rsidRDefault="00902034" w:rsidP="00794D2A">
                      <w:pPr>
                        <w:spacing w:after="0" w:line="240" w:lineRule="auto"/>
                        <w:ind w:left="360" w:hanging="360"/>
                        <w:rPr>
                          <w:del w:id="344" w:author="CS 2019952" w:date="2021-07-03T09:16:00Z"/>
                          <w:rFonts w:cstheme="minorHAnsi"/>
                        </w:rPr>
                        <w:pPrChange w:id="345" w:author="CS 2019952" w:date="2021-07-03T09:16:00Z">
                          <w:pPr>
                            <w:spacing w:after="0" w:line="240" w:lineRule="auto"/>
                            <w:ind w:left="360" w:hanging="360"/>
                          </w:pPr>
                        </w:pPrChange>
                      </w:pPr>
                      <w:del w:id="346" w:author="CS 2019952" w:date="2021-07-03T09:16:00Z">
                        <w:r w:rsidDel="00794D2A">
                          <w:rPr>
                            <w:rFonts w:cstheme="minorHAnsi"/>
                          </w:rPr>
                          <w:delText xml:space="preserve">                         </w:delText>
                        </w:r>
                        <w:r w:rsidR="00E761EA" w:rsidDel="00794D2A">
                          <w:rPr>
                            <w:rFonts w:cstheme="minorHAnsi"/>
                          </w:rPr>
                          <w:delText>Negombo Road</w:delText>
                        </w:r>
                        <w:r w:rsidDel="00794D2A">
                          <w:rPr>
                            <w:rFonts w:cstheme="minorHAnsi"/>
                          </w:rPr>
                          <w:delText>,</w:delText>
                        </w:r>
                        <w:r w:rsidR="00E761EA" w:rsidDel="00794D2A">
                          <w:rPr>
                            <w:rFonts w:cstheme="minorHAnsi"/>
                          </w:rPr>
                          <w:delText xml:space="preserve"> </w:delText>
                        </w:r>
                      </w:del>
                    </w:p>
                    <w:p w14:paraId="7F08D90B" w14:textId="32333464" w:rsidR="00E761EA" w:rsidDel="00794D2A" w:rsidRDefault="00902034" w:rsidP="00794D2A">
                      <w:pPr>
                        <w:spacing w:after="0" w:line="240" w:lineRule="auto"/>
                        <w:ind w:left="360" w:hanging="360"/>
                        <w:rPr>
                          <w:del w:id="347" w:author="CS 2019952" w:date="2021-07-03T09:16:00Z"/>
                          <w:rFonts w:cstheme="minorHAnsi"/>
                        </w:rPr>
                        <w:pPrChange w:id="348" w:author="CS 2019952" w:date="2021-07-03T09:16:00Z">
                          <w:pPr>
                            <w:spacing w:after="0" w:line="240" w:lineRule="auto"/>
                            <w:ind w:left="360" w:hanging="360"/>
                          </w:pPr>
                        </w:pPrChange>
                      </w:pPr>
                      <w:del w:id="349" w:author="CS 2019952" w:date="2021-07-03T09:16:00Z">
                        <w:r w:rsidDel="00794D2A">
                          <w:rPr>
                            <w:rFonts w:cstheme="minorHAnsi"/>
                          </w:rPr>
                          <w:delText xml:space="preserve">                         </w:delText>
                        </w:r>
                        <w:r w:rsidR="00E761EA" w:rsidDel="00794D2A">
                          <w:rPr>
                            <w:rFonts w:cstheme="minorHAnsi"/>
                          </w:rPr>
                          <w:delText>Welisara.</w:delText>
                        </w:r>
                      </w:del>
                    </w:p>
                    <w:p w14:paraId="29BA0443" w14:textId="716DBB97" w:rsidR="00BB4742" w:rsidRPr="0034118D" w:rsidRDefault="00BB4742" w:rsidP="00794D2A">
                      <w:pPr>
                        <w:spacing w:after="0" w:line="240" w:lineRule="auto"/>
                        <w:ind w:left="360" w:hanging="360"/>
                        <w:rPr>
                          <w:rFonts w:cstheme="minorHAnsi"/>
                        </w:rPr>
                        <w:pPrChange w:id="350" w:author="CS 2019952" w:date="2021-07-03T09:16:00Z">
                          <w:pPr>
                            <w:spacing w:after="0" w:line="240" w:lineRule="auto"/>
                            <w:ind w:left="360" w:hanging="360"/>
                          </w:pPr>
                        </w:pPrChange>
                      </w:pPr>
                      <w:del w:id="351" w:author="CS 2019952" w:date="2021-07-03T09:16:00Z">
                        <w:r w:rsidDel="00794D2A">
                          <w:rPr>
                            <w:rFonts w:cstheme="minorHAnsi"/>
                          </w:rPr>
                          <w:delText xml:space="preserve">                          </w:delText>
                        </w:r>
                      </w:del>
                    </w:p>
                    <w:p w14:paraId="60424CA3" w14:textId="77777777" w:rsidR="00BB4742" w:rsidRPr="0034118D" w:rsidRDefault="00BB4742" w:rsidP="00BB4742">
                      <w:pPr>
                        <w:spacing w:after="0" w:line="240" w:lineRule="auto"/>
                        <w:ind w:left="360" w:hanging="360"/>
                        <w:rPr>
                          <w:rFonts w:cstheme="minorHAnsi"/>
                        </w:rPr>
                      </w:pPr>
                    </w:p>
                    <w:p w14:paraId="43153B8F" w14:textId="77777777" w:rsidR="000164F4" w:rsidRDefault="000164F4" w:rsidP="00BB4742">
                      <w:pPr>
                        <w:spacing w:after="0" w:line="240" w:lineRule="auto"/>
                        <w:ind w:left="360" w:hanging="360"/>
                        <w:rPr>
                          <w:ins w:id="352" w:author="CS 2019952" w:date="2021-07-03T09:20:00Z"/>
                          <w:rFonts w:cstheme="minorHAnsi"/>
                        </w:rPr>
                      </w:pPr>
                    </w:p>
                    <w:p w14:paraId="6BDEA3FB" w14:textId="77777777" w:rsidR="000164F4" w:rsidRDefault="000164F4" w:rsidP="00BB4742">
                      <w:pPr>
                        <w:spacing w:after="0" w:line="240" w:lineRule="auto"/>
                        <w:ind w:left="360" w:hanging="360"/>
                        <w:rPr>
                          <w:ins w:id="353" w:author="CS 2019952" w:date="2021-07-03T09:20:00Z"/>
                          <w:rFonts w:cstheme="minorHAnsi"/>
                        </w:rPr>
                      </w:pPr>
                    </w:p>
                    <w:p w14:paraId="6A83024C" w14:textId="209AC0AE" w:rsidR="00BB4742" w:rsidRDefault="00BB4742" w:rsidP="00BB4742">
                      <w:pPr>
                        <w:spacing w:after="0" w:line="240" w:lineRule="auto"/>
                        <w:ind w:left="360" w:hanging="360"/>
                        <w:rPr>
                          <w:rFonts w:cstheme="minorHAnsi"/>
                        </w:rPr>
                      </w:pPr>
                      <w:r w:rsidRPr="0034118D">
                        <w:rPr>
                          <w:rFonts w:cstheme="minorHAnsi"/>
                        </w:rPr>
                        <w:t>Contact No:</w:t>
                      </w:r>
                      <w:r w:rsidR="00902034">
                        <w:rPr>
                          <w:rFonts w:cstheme="minorHAnsi"/>
                        </w:rPr>
                        <w:t xml:space="preserve"> </w:t>
                      </w:r>
                      <w:ins w:id="354" w:author="CS 2019952" w:date="2021-07-03T09:18:00Z">
                        <w:r w:rsidR="00794D2A">
                          <w:rPr>
                            <w:rFonts w:cstheme="minorHAnsi"/>
                          </w:rPr>
                          <w:t>071 652 2438</w:t>
                        </w:r>
                      </w:ins>
                      <w:del w:id="355" w:author="CS 2019952" w:date="2021-07-03T09:18:00Z">
                        <w:r w:rsidR="00E761EA" w:rsidDel="00794D2A">
                          <w:rPr>
                            <w:rFonts w:cstheme="minorHAnsi"/>
                          </w:rPr>
                          <w:delText>071 148 6475</w:delText>
                        </w:r>
                      </w:del>
                    </w:p>
                    <w:p w14:paraId="0B79E4C6" w14:textId="77777777" w:rsidR="00902034" w:rsidRDefault="00E761EA" w:rsidP="00BB4742">
                      <w:pPr>
                        <w:spacing w:after="0" w:line="240" w:lineRule="auto"/>
                        <w:ind w:left="360" w:hanging="360"/>
                        <w:rPr>
                          <w:rFonts w:cstheme="minorHAnsi"/>
                        </w:rPr>
                      </w:pPr>
                      <w:r>
                        <w:rPr>
                          <w:rFonts w:cstheme="minorHAnsi"/>
                        </w:rPr>
                        <w:t xml:space="preserve">   </w:t>
                      </w:r>
                      <w:r w:rsidR="00902034">
                        <w:rPr>
                          <w:rFonts w:cstheme="minorHAnsi"/>
                        </w:rPr>
                        <w:t xml:space="preserve">                   </w:t>
                      </w:r>
                    </w:p>
                    <w:p w14:paraId="31940687" w14:textId="1222763A" w:rsidR="00E761EA" w:rsidDel="00794D2A" w:rsidRDefault="00902034" w:rsidP="00902034">
                      <w:pPr>
                        <w:spacing w:after="0" w:line="240" w:lineRule="auto"/>
                        <w:ind w:left="360" w:firstLine="360"/>
                        <w:rPr>
                          <w:del w:id="356" w:author="CS 2019952" w:date="2021-07-03T09:17:00Z"/>
                          <w:rFonts w:cstheme="minorHAnsi"/>
                        </w:rPr>
                      </w:pPr>
                      <w:r>
                        <w:rPr>
                          <w:rFonts w:cstheme="minorHAnsi"/>
                        </w:rPr>
                        <w:t xml:space="preserve">       </w:t>
                      </w:r>
                      <w:ins w:id="357" w:author="CS 2019952" w:date="2021-07-03T09:17:00Z">
                        <w:r w:rsidR="00794D2A">
                          <w:fldChar w:fldCharType="begin"/>
                        </w:r>
                        <w:r w:rsidR="00794D2A">
                          <w:instrText xml:space="preserve"> HYPERLINK "mailto:thashikar@masholdings.com" \t "_blank" </w:instrText>
                        </w:r>
                        <w:r w:rsidR="00794D2A">
                          <w:fldChar w:fldCharType="separate"/>
                        </w:r>
                        <w:r w:rsidR="00794D2A">
                          <w:rPr>
                            <w:rStyle w:val="Hyperlink"/>
                            <w:rFonts w:ascii="Helvetica" w:hAnsi="Helvetica" w:cs="Helvetica"/>
                            <w:color w:val="1A73E8"/>
                            <w:sz w:val="20"/>
                            <w:szCs w:val="20"/>
                            <w:shd w:val="clear" w:color="auto" w:fill="FFFFFF"/>
                          </w:rPr>
                          <w:t>thashikar@masholdings.com</w:t>
                        </w:r>
                        <w:r w:rsidR="00794D2A">
                          <w:fldChar w:fldCharType="end"/>
                        </w:r>
                      </w:ins>
                      <w:del w:id="358" w:author="CS 2019952" w:date="2021-07-03T09:17:00Z">
                        <w:r w:rsidR="00E761EA" w:rsidDel="00794D2A">
                          <w:rPr>
                            <w:rFonts w:cstheme="minorHAnsi"/>
                          </w:rPr>
                          <w:delText>niro.kaushi@gmail.com</w:delText>
                        </w:r>
                      </w:del>
                    </w:p>
                    <w:p w14:paraId="3EFC0BD4" w14:textId="77777777" w:rsidR="00BB4742" w:rsidRPr="0034118D" w:rsidRDefault="00BB4742" w:rsidP="00794D2A">
                      <w:pPr>
                        <w:spacing w:after="0" w:line="240" w:lineRule="auto"/>
                        <w:ind w:left="360" w:firstLine="360"/>
                        <w:rPr>
                          <w:rFonts w:cstheme="minorHAnsi"/>
                        </w:rPr>
                      </w:pPr>
                      <w:r>
                        <w:rPr>
                          <w:rFonts w:cstheme="minorHAnsi"/>
                        </w:rPr>
                        <w:t xml:space="preserve">                          </w:t>
                      </w:r>
                    </w:p>
                    <w:p w14:paraId="665EA545" w14:textId="77777777" w:rsidR="00BB4742" w:rsidRPr="0034118D" w:rsidRDefault="00BB4742" w:rsidP="00BB4742">
                      <w:pPr>
                        <w:spacing w:after="0" w:line="240" w:lineRule="auto"/>
                        <w:ind w:left="360" w:hanging="360"/>
                        <w:rPr>
                          <w:rFonts w:cstheme="minorHAnsi"/>
                        </w:rPr>
                      </w:pPr>
                    </w:p>
                    <w:p w14:paraId="57F73F6D" w14:textId="77777777" w:rsidR="00BB4742" w:rsidRDefault="00BB4742" w:rsidP="00BB4742">
                      <w:pPr>
                        <w:spacing w:after="0" w:line="240" w:lineRule="auto"/>
                        <w:ind w:left="360" w:hanging="360"/>
                        <w:jc w:val="both"/>
                      </w:pPr>
                    </w:p>
                    <w:p w14:paraId="43492000" w14:textId="77777777" w:rsidR="00BB4742" w:rsidRDefault="00BB4742" w:rsidP="00BB4742">
                      <w:pPr>
                        <w:spacing w:after="0" w:line="240" w:lineRule="auto"/>
                        <w:ind w:left="360" w:hanging="360"/>
                      </w:pPr>
                    </w:p>
                    <w:p w14:paraId="675D6CF3" w14:textId="77777777" w:rsidR="00BB4742" w:rsidRDefault="00BB4742" w:rsidP="00BB4742">
                      <w:pPr>
                        <w:spacing w:after="0" w:line="240" w:lineRule="auto"/>
                        <w:ind w:left="360" w:hanging="360"/>
                      </w:pPr>
                    </w:p>
                    <w:p w14:paraId="06299506" w14:textId="77777777" w:rsidR="00BB4742" w:rsidRDefault="00BB4742" w:rsidP="00BB4742">
                      <w:pPr>
                        <w:spacing w:after="0" w:line="240" w:lineRule="auto"/>
                        <w:ind w:left="360" w:hanging="360"/>
                      </w:pPr>
                    </w:p>
                  </w:txbxContent>
                </v:textbox>
                <w10:wrap type="through" anchorx="margin"/>
              </v:shape>
            </w:pict>
          </mc:Fallback>
        </mc:AlternateContent>
      </w:r>
      <w:r w:rsidR="00B50A85">
        <w:rPr>
          <w:noProof/>
        </w:rPr>
        <mc:AlternateContent>
          <mc:Choice Requires="wps">
            <w:drawing>
              <wp:anchor distT="0" distB="0" distL="114300" distR="114300" simplePos="0" relativeHeight="251761664" behindDoc="0" locked="0" layoutInCell="1" allowOverlap="1" wp14:anchorId="5C6A0EAF" wp14:editId="0711213F">
                <wp:simplePos x="0" y="0"/>
                <wp:positionH relativeFrom="margin">
                  <wp:align>center</wp:align>
                </wp:positionH>
                <wp:positionV relativeFrom="paragraph">
                  <wp:posOffset>-493799</wp:posOffset>
                </wp:positionV>
                <wp:extent cx="6682740" cy="266700"/>
                <wp:effectExtent l="0" t="0" r="3810" b="0"/>
                <wp:wrapNone/>
                <wp:docPr id="9" name="Text Box 9"/>
                <wp:cNvGraphicFramePr/>
                <a:graphic xmlns:a="http://schemas.openxmlformats.org/drawingml/2006/main">
                  <a:graphicData uri="http://schemas.microsoft.com/office/word/2010/wordprocessingShape">
                    <wps:wsp>
                      <wps:cNvSpPr txBox="1"/>
                      <wps:spPr>
                        <a:xfrm>
                          <a:off x="0" y="0"/>
                          <a:ext cx="6682740" cy="266700"/>
                        </a:xfrm>
                        <a:prstGeom prst="rect">
                          <a:avLst/>
                        </a:prstGeom>
                        <a:solidFill>
                          <a:schemeClr val="tx2">
                            <a:lumMod val="75000"/>
                          </a:schemeClr>
                        </a:solidFill>
                        <a:ln w="6350">
                          <a:noFill/>
                        </a:ln>
                      </wps:spPr>
                      <wps:txbx>
                        <w:txbxContent>
                          <w:p w14:paraId="2431D313" w14:textId="0FF16BBE" w:rsidR="006F3448" w:rsidRPr="00EA30E7" w:rsidRDefault="0034118D">
                            <w:pPr>
                              <w:rPr>
                                <w:rFonts w:asciiTheme="majorHAnsi" w:hAnsiTheme="majorHAnsi"/>
                                <w:b/>
                                <w:bCs/>
                              </w:rPr>
                            </w:pPr>
                            <w:r w:rsidRPr="00EA30E7">
                              <w:rPr>
                                <w:rFonts w:asciiTheme="majorHAnsi" w:hAnsiTheme="majorHAnsi"/>
                                <w:b/>
                                <w:bCs/>
                              </w:rPr>
                              <w:t>Non-Related</w:t>
                            </w:r>
                            <w:r w:rsidR="006F3448" w:rsidRPr="00EA30E7">
                              <w:rPr>
                                <w:rFonts w:asciiTheme="majorHAnsi" w:hAnsiTheme="majorHAnsi"/>
                                <w:b/>
                                <w:bCs/>
                              </w:rPr>
                              <w:t xml:space="preserve"> Referees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6A0EAF" id="Text Box 9" o:spid="_x0000_s1055" type="#_x0000_t202" style="position:absolute;margin-left:0;margin-top:-38.9pt;width:526.2pt;height:21pt;z-index:2517616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" fillcolor="#17365d [2415]" stroked="f" strokeweight=".5pt">
                <v:textbox>
                  <w:txbxContent>
                    <w:p w14:paraId="2431D313" w14:textId="0FF16BBE" w:rsidR="006F3448" w:rsidRPr="00EA30E7" w:rsidRDefault="0034118D">
                      <w:pPr>
                        <w:rPr>
                          <w:rFonts w:asciiTheme="majorHAnsi" w:hAnsiTheme="majorHAnsi"/>
                          <w:b/>
                          <w:bCs/>
                        </w:rPr>
                      </w:pPr>
                      <w:r w:rsidRPr="00EA30E7">
                        <w:rPr>
                          <w:rFonts w:asciiTheme="majorHAnsi" w:hAnsiTheme="majorHAnsi"/>
                          <w:b/>
                          <w:bCs/>
                        </w:rPr>
                        <w:t>Non-Related</w:t>
                      </w:r>
                      <w:r w:rsidR="006F3448" w:rsidRPr="00EA30E7">
                        <w:rPr>
                          <w:rFonts w:asciiTheme="majorHAnsi" w:hAnsiTheme="majorHAnsi"/>
                          <w:b/>
                          <w:bCs/>
                        </w:rPr>
                        <w:t xml:space="preserve"> Referees </w:t>
                      </w:r>
                    </w:p>
                  </w:txbxContent>
                </v:textbox>
                <w10:wrap anchorx="margin"/>
              </v:shape>
            </w:pict>
          </mc:Fallback>
        </mc:AlternateContent>
      </w:r>
    </w:p>
    <w:p w14:paraId="4AC88C74" w14:textId="284807F4" w:rsidR="00495CA4" w:rsidRDefault="00167382" w:rsidP="00226690">
      <w:pPr>
        <w:rPr>
          <w:ins w:id="340" w:author="Saranga Kumarapeli" w:date="2021-01-24T08:06:00Z"/>
        </w:rPr>
      </w:pPr>
      <w:ins w:id="341" w:author="Saranga Kumarapeli" w:date="2020-09-23T19:23:00Z">
        <w:r>
          <w:t xml:space="preserve"> </w:t>
        </w:r>
      </w:ins>
    </w:p>
    <w:p w14:paraId="5DA2FE00" w14:textId="4CA12DFD" w:rsidR="00445913" w:rsidRDefault="00445913" w:rsidP="00226690">
      <w:pPr>
        <w:rPr>
          <w:ins w:id="342" w:author="Saranga Kumarapeli" w:date="2021-01-24T08:06:00Z"/>
        </w:rPr>
      </w:pPr>
    </w:p>
    <w:p w14:paraId="35EEBCD3" w14:textId="693107B3" w:rsidR="00445913" w:rsidRDefault="00445913" w:rsidP="00226690">
      <w:pPr>
        <w:rPr>
          <w:ins w:id="343" w:author="Saranga Kumarapeli" w:date="2021-01-24T08:06:00Z"/>
        </w:rPr>
      </w:pPr>
    </w:p>
    <w:p w14:paraId="715D870E" w14:textId="52CA64EC" w:rsidR="00445913" w:rsidRDefault="00445913" w:rsidP="00226690">
      <w:pPr>
        <w:rPr>
          <w:ins w:id="344" w:author="Saranga Kumarapeli" w:date="2021-01-24T08:06:00Z"/>
        </w:rPr>
      </w:pPr>
    </w:p>
    <w:p w14:paraId="737872AB" w14:textId="25825749" w:rsidR="00445913" w:rsidRDefault="00445913" w:rsidP="00226690">
      <w:pPr>
        <w:rPr>
          <w:ins w:id="345" w:author="Saranga Kumarapeli" w:date="2021-01-24T08:06:00Z"/>
        </w:rPr>
      </w:pPr>
    </w:p>
    <w:p w14:paraId="53EB2E85" w14:textId="0FE5938D" w:rsidR="00445913" w:rsidRDefault="00445913" w:rsidP="00226690">
      <w:pPr>
        <w:rPr>
          <w:ins w:id="346" w:author="Saranga Kumarapeli" w:date="2021-01-24T08:06:00Z"/>
        </w:rPr>
      </w:pPr>
    </w:p>
    <w:p w14:paraId="2E47E82A" w14:textId="276A439A" w:rsidR="00445913" w:rsidRDefault="00445913" w:rsidP="00226690">
      <w:pPr>
        <w:rPr>
          <w:ins w:id="347" w:author="Saranga Kumarapeli" w:date="2021-01-24T08:06:00Z"/>
        </w:rPr>
      </w:pPr>
    </w:p>
    <w:p w14:paraId="4BCA88F4" w14:textId="0289E0CE" w:rsidR="00445913" w:rsidRDefault="00445913" w:rsidP="00226690">
      <w:pPr>
        <w:rPr>
          <w:ins w:id="348" w:author="Saranga Kumarapeli" w:date="2021-01-24T08:06:00Z"/>
        </w:rPr>
      </w:pPr>
    </w:p>
    <w:p w14:paraId="513E95BC" w14:textId="45798551" w:rsidR="00445913" w:rsidRDefault="00445913" w:rsidP="00226690">
      <w:pPr>
        <w:rPr>
          <w:ins w:id="349" w:author="Saranga Kumarapeli" w:date="2021-01-24T08:06:00Z"/>
        </w:rPr>
      </w:pPr>
    </w:p>
    <w:p w14:paraId="3B8ADE29" w14:textId="79FD8BE9" w:rsidR="00445913" w:rsidRDefault="00445913" w:rsidP="00226690">
      <w:pPr>
        <w:rPr>
          <w:ins w:id="350" w:author="Saranga Kumarapeli" w:date="2021-01-24T08:06:00Z"/>
        </w:rPr>
      </w:pPr>
    </w:p>
    <w:p w14:paraId="2908251C" w14:textId="23B77E46" w:rsidR="00445913" w:rsidRDefault="00445913" w:rsidP="00226690">
      <w:pPr>
        <w:rPr>
          <w:ins w:id="351" w:author="Saranga Kumarapeli" w:date="2021-01-24T08:06:00Z"/>
        </w:rPr>
      </w:pPr>
    </w:p>
    <w:p w14:paraId="4D15F543" w14:textId="12A3251D" w:rsidR="00445913" w:rsidRDefault="00445913" w:rsidP="00226690">
      <w:pPr>
        <w:rPr>
          <w:ins w:id="352" w:author="Saranga Kumarapeli" w:date="2021-01-24T08:06:00Z"/>
        </w:rPr>
      </w:pPr>
    </w:p>
    <w:p w14:paraId="5BA06BE9" w14:textId="164D25AD" w:rsidR="00445913" w:rsidRDefault="00445913" w:rsidP="00226690">
      <w:pPr>
        <w:rPr>
          <w:ins w:id="353" w:author="Saranga Kumarapeli" w:date="2021-01-24T08:06:00Z"/>
        </w:rPr>
      </w:pPr>
    </w:p>
    <w:p w14:paraId="78384BDF" w14:textId="1A0695E1" w:rsidR="00683DAE" w:rsidRPr="00683DAE" w:rsidRDefault="00683DAE"/>
    <w:sectPr w:rsidR="00683DAE" w:rsidRPr="00683DAE" w:rsidSect="00864C78">
      <w:type w:val="continuous"/>
      <w:pgSz w:w="12240" w:h="15840"/>
      <w:pgMar w:top="1440" w:right="1440" w:bottom="1440" w:left="1440" w:header="720" w:footer="720" w:gutter="0"/>
      <w:cols w:sep="1"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232C34" w14:textId="77777777" w:rsidR="00C14798" w:rsidRDefault="00C14798" w:rsidP="00FA31CC">
      <w:pPr>
        <w:spacing w:after="0" w:line="240" w:lineRule="auto"/>
      </w:pPr>
      <w:r>
        <w:separator/>
      </w:r>
    </w:p>
  </w:endnote>
  <w:endnote w:type="continuationSeparator" w:id="0">
    <w:p w14:paraId="6E25570A" w14:textId="77777777" w:rsidR="00C14798" w:rsidRDefault="00C14798" w:rsidP="00FA3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BE03C6" w14:textId="77777777" w:rsidR="00C14798" w:rsidRDefault="00C14798" w:rsidP="00FA31CC">
      <w:pPr>
        <w:spacing w:after="0" w:line="240" w:lineRule="auto"/>
      </w:pPr>
      <w:r>
        <w:separator/>
      </w:r>
    </w:p>
  </w:footnote>
  <w:footnote w:type="continuationSeparator" w:id="0">
    <w:p w14:paraId="5903C93E" w14:textId="77777777" w:rsidR="00C14798" w:rsidRDefault="00C14798" w:rsidP="00FA31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E3458"/>
    <w:multiLevelType w:val="hybridMultilevel"/>
    <w:tmpl w:val="997A69F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13A567C7"/>
    <w:multiLevelType w:val="hybridMultilevel"/>
    <w:tmpl w:val="222442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C47E7D"/>
    <w:multiLevelType w:val="hybridMultilevel"/>
    <w:tmpl w:val="B5CE3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940DC3"/>
    <w:multiLevelType w:val="hybridMultilevel"/>
    <w:tmpl w:val="9D787656"/>
    <w:lvl w:ilvl="0" w:tplc="4F9C626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F4052E"/>
    <w:multiLevelType w:val="hybridMultilevel"/>
    <w:tmpl w:val="D01A1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D0707B"/>
    <w:multiLevelType w:val="multilevel"/>
    <w:tmpl w:val="F618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CF1118"/>
    <w:multiLevelType w:val="hybridMultilevel"/>
    <w:tmpl w:val="CD6EA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0A6D49"/>
    <w:multiLevelType w:val="hybridMultilevel"/>
    <w:tmpl w:val="EED87BE8"/>
    <w:lvl w:ilvl="0" w:tplc="4F9C62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C61707"/>
    <w:multiLevelType w:val="hybridMultilevel"/>
    <w:tmpl w:val="7BFCE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FF72F1"/>
    <w:multiLevelType w:val="hybridMultilevel"/>
    <w:tmpl w:val="AC9C4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606EAB"/>
    <w:multiLevelType w:val="hybridMultilevel"/>
    <w:tmpl w:val="A54A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2B5EB3"/>
    <w:multiLevelType w:val="hybridMultilevel"/>
    <w:tmpl w:val="C3202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6E4934"/>
    <w:multiLevelType w:val="hybridMultilevel"/>
    <w:tmpl w:val="23583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1A495A"/>
    <w:multiLevelType w:val="hybridMultilevel"/>
    <w:tmpl w:val="8B6E7D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6A4DEB"/>
    <w:multiLevelType w:val="hybridMultilevel"/>
    <w:tmpl w:val="F2DEB694"/>
    <w:lvl w:ilvl="0" w:tplc="4F9C62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0D1B2C"/>
    <w:multiLevelType w:val="hybridMultilevel"/>
    <w:tmpl w:val="9806C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5847AB"/>
    <w:multiLevelType w:val="hybridMultilevel"/>
    <w:tmpl w:val="7E109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59693B"/>
    <w:multiLevelType w:val="hybridMultilevel"/>
    <w:tmpl w:val="B9CC4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220425"/>
    <w:multiLevelType w:val="hybridMultilevel"/>
    <w:tmpl w:val="3E187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FC70D1"/>
    <w:multiLevelType w:val="hybridMultilevel"/>
    <w:tmpl w:val="89F64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BB0D2F"/>
    <w:multiLevelType w:val="hybridMultilevel"/>
    <w:tmpl w:val="E1446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4B7F1B"/>
    <w:multiLevelType w:val="hybridMultilevel"/>
    <w:tmpl w:val="EE060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1D1690"/>
    <w:multiLevelType w:val="hybridMultilevel"/>
    <w:tmpl w:val="7EC4B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1"/>
  </w:num>
  <w:num w:numId="4">
    <w:abstractNumId w:val="22"/>
  </w:num>
  <w:num w:numId="5">
    <w:abstractNumId w:val="20"/>
  </w:num>
  <w:num w:numId="6">
    <w:abstractNumId w:val="16"/>
  </w:num>
  <w:num w:numId="7">
    <w:abstractNumId w:val="7"/>
  </w:num>
  <w:num w:numId="8">
    <w:abstractNumId w:val="14"/>
  </w:num>
  <w:num w:numId="9">
    <w:abstractNumId w:val="6"/>
  </w:num>
  <w:num w:numId="10">
    <w:abstractNumId w:val="10"/>
  </w:num>
  <w:num w:numId="11">
    <w:abstractNumId w:val="3"/>
  </w:num>
  <w:num w:numId="12">
    <w:abstractNumId w:val="2"/>
  </w:num>
  <w:num w:numId="13">
    <w:abstractNumId w:val="12"/>
  </w:num>
  <w:num w:numId="14">
    <w:abstractNumId w:val="11"/>
  </w:num>
  <w:num w:numId="15">
    <w:abstractNumId w:val="15"/>
  </w:num>
  <w:num w:numId="16">
    <w:abstractNumId w:val="8"/>
  </w:num>
  <w:num w:numId="17">
    <w:abstractNumId w:val="19"/>
  </w:num>
  <w:num w:numId="18">
    <w:abstractNumId w:val="4"/>
  </w:num>
  <w:num w:numId="19">
    <w:abstractNumId w:val="17"/>
  </w:num>
  <w:num w:numId="20">
    <w:abstractNumId w:val="9"/>
  </w:num>
  <w:num w:numId="21">
    <w:abstractNumId w:val="0"/>
  </w:num>
  <w:num w:numId="22">
    <w:abstractNumId w:val="21"/>
  </w:num>
  <w:num w:numId="2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ranga Kumarapeli">
    <w15:presenceInfo w15:providerId="AD" w15:userId="S::saranga.2019952@iit.ac.lk::7952a537-3597-43a3-8c66-4ba50858cae0"/>
  </w15:person>
  <w15:person w15:author="CS 2019952">
    <w15:presenceInfo w15:providerId="None" w15:userId="CS 2019952"/>
  </w15:person>
  <w15:person w15:author="Saranga 2019952">
    <w15:presenceInfo w15:providerId="AD" w15:userId="S::saranga.2019952@iit.ac.lk::7952a537-3597-43a3-8c66-4ba50858ca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trackRevisions/>
  <w:documentProtection w:edit="trackedChanges" w:formatting="1" w:enforcement="0"/>
  <w:defaultTabStop w:val="720"/>
  <w:characterSpacingControl w:val="doNotCompress"/>
  <w:hdrShapeDefaults>
    <o:shapedefaults v:ext="edit" spidmax="2049">
      <o:colormru v:ext="edit" colors="#cbcbcb,#d3d3d3,#f0f0f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zQ3NDc2NjcCYUtzJR2l4NTi4sz8PJAC41oAZzIG7iwAAAA="/>
  </w:docVars>
  <w:rsids>
    <w:rsidRoot w:val="00FD49DA"/>
    <w:rsid w:val="000009E5"/>
    <w:rsid w:val="000164F4"/>
    <w:rsid w:val="00016B0A"/>
    <w:rsid w:val="00023174"/>
    <w:rsid w:val="00030ECA"/>
    <w:rsid w:val="00046D32"/>
    <w:rsid w:val="00052252"/>
    <w:rsid w:val="0006280C"/>
    <w:rsid w:val="00072D47"/>
    <w:rsid w:val="00084AD9"/>
    <w:rsid w:val="0009186B"/>
    <w:rsid w:val="000A2656"/>
    <w:rsid w:val="000A7B04"/>
    <w:rsid w:val="000B0DF6"/>
    <w:rsid w:val="000B411E"/>
    <w:rsid w:val="000B6E83"/>
    <w:rsid w:val="000B79E2"/>
    <w:rsid w:val="000C0337"/>
    <w:rsid w:val="000C3EA8"/>
    <w:rsid w:val="000D0725"/>
    <w:rsid w:val="000E2CDB"/>
    <w:rsid w:val="000E5F05"/>
    <w:rsid w:val="000E6948"/>
    <w:rsid w:val="000E79C7"/>
    <w:rsid w:val="000F11E9"/>
    <w:rsid w:val="000F1943"/>
    <w:rsid w:val="000F4E12"/>
    <w:rsid w:val="001025EC"/>
    <w:rsid w:val="001053EB"/>
    <w:rsid w:val="00123787"/>
    <w:rsid w:val="00125C2D"/>
    <w:rsid w:val="00133643"/>
    <w:rsid w:val="001352FC"/>
    <w:rsid w:val="001358D2"/>
    <w:rsid w:val="00142EB5"/>
    <w:rsid w:val="00144388"/>
    <w:rsid w:val="001515B8"/>
    <w:rsid w:val="00155BF9"/>
    <w:rsid w:val="00167382"/>
    <w:rsid w:val="00185BD1"/>
    <w:rsid w:val="00192D76"/>
    <w:rsid w:val="001A176B"/>
    <w:rsid w:val="001C48C1"/>
    <w:rsid w:val="001D0DBA"/>
    <w:rsid w:val="001D25C2"/>
    <w:rsid w:val="001D40FE"/>
    <w:rsid w:val="001E0CB0"/>
    <w:rsid w:val="001E417E"/>
    <w:rsid w:val="001E6653"/>
    <w:rsid w:val="001F57DC"/>
    <w:rsid w:val="001F79B1"/>
    <w:rsid w:val="00221D55"/>
    <w:rsid w:val="0022468C"/>
    <w:rsid w:val="002252B9"/>
    <w:rsid w:val="00226690"/>
    <w:rsid w:val="00235B07"/>
    <w:rsid w:val="00245B13"/>
    <w:rsid w:val="002574B5"/>
    <w:rsid w:val="002600BF"/>
    <w:rsid w:val="00264B31"/>
    <w:rsid w:val="002912BB"/>
    <w:rsid w:val="002A13D9"/>
    <w:rsid w:val="002A68B4"/>
    <w:rsid w:val="002B1DBC"/>
    <w:rsid w:val="002B496F"/>
    <w:rsid w:val="002C12C0"/>
    <w:rsid w:val="002D6C10"/>
    <w:rsid w:val="002D759C"/>
    <w:rsid w:val="002E40AB"/>
    <w:rsid w:val="002E4CD5"/>
    <w:rsid w:val="002F37D6"/>
    <w:rsid w:val="00313817"/>
    <w:rsid w:val="00327ACB"/>
    <w:rsid w:val="00332951"/>
    <w:rsid w:val="0033312C"/>
    <w:rsid w:val="00334744"/>
    <w:rsid w:val="0034118D"/>
    <w:rsid w:val="00353080"/>
    <w:rsid w:val="00356488"/>
    <w:rsid w:val="0036063E"/>
    <w:rsid w:val="003856AE"/>
    <w:rsid w:val="003A39F8"/>
    <w:rsid w:val="003B56B5"/>
    <w:rsid w:val="003C0323"/>
    <w:rsid w:val="003C5265"/>
    <w:rsid w:val="003C688B"/>
    <w:rsid w:val="003D4728"/>
    <w:rsid w:val="003D4FE5"/>
    <w:rsid w:val="003E20EE"/>
    <w:rsid w:val="003E2ABA"/>
    <w:rsid w:val="003E3AE5"/>
    <w:rsid w:val="00401E45"/>
    <w:rsid w:val="00430F18"/>
    <w:rsid w:val="004315F2"/>
    <w:rsid w:val="00434A87"/>
    <w:rsid w:val="00445913"/>
    <w:rsid w:val="0045176D"/>
    <w:rsid w:val="00462A26"/>
    <w:rsid w:val="0046404F"/>
    <w:rsid w:val="00480CF3"/>
    <w:rsid w:val="00484971"/>
    <w:rsid w:val="00495CA4"/>
    <w:rsid w:val="004973A8"/>
    <w:rsid w:val="004A1061"/>
    <w:rsid w:val="004A2703"/>
    <w:rsid w:val="004A5A41"/>
    <w:rsid w:val="004B2142"/>
    <w:rsid w:val="004B7495"/>
    <w:rsid w:val="004E22C6"/>
    <w:rsid w:val="004E22E5"/>
    <w:rsid w:val="004F074B"/>
    <w:rsid w:val="005027CB"/>
    <w:rsid w:val="00514C55"/>
    <w:rsid w:val="005163AB"/>
    <w:rsid w:val="005315F4"/>
    <w:rsid w:val="00541D0D"/>
    <w:rsid w:val="005556D5"/>
    <w:rsid w:val="00563C74"/>
    <w:rsid w:val="005671BF"/>
    <w:rsid w:val="005C3B66"/>
    <w:rsid w:val="005C642E"/>
    <w:rsid w:val="005D012B"/>
    <w:rsid w:val="005E3F5F"/>
    <w:rsid w:val="005E6775"/>
    <w:rsid w:val="005F4397"/>
    <w:rsid w:val="005F6C72"/>
    <w:rsid w:val="00617167"/>
    <w:rsid w:val="00617EF6"/>
    <w:rsid w:val="00643483"/>
    <w:rsid w:val="006453DA"/>
    <w:rsid w:val="0065090F"/>
    <w:rsid w:val="0065493D"/>
    <w:rsid w:val="00664D9F"/>
    <w:rsid w:val="00672641"/>
    <w:rsid w:val="00682FF1"/>
    <w:rsid w:val="00683DAE"/>
    <w:rsid w:val="00686529"/>
    <w:rsid w:val="006C674A"/>
    <w:rsid w:val="006C7069"/>
    <w:rsid w:val="006D287B"/>
    <w:rsid w:val="006E35F3"/>
    <w:rsid w:val="006F3448"/>
    <w:rsid w:val="006F5788"/>
    <w:rsid w:val="00702B99"/>
    <w:rsid w:val="00706B5C"/>
    <w:rsid w:val="00713153"/>
    <w:rsid w:val="00714AF5"/>
    <w:rsid w:val="00724B82"/>
    <w:rsid w:val="0073083F"/>
    <w:rsid w:val="00741132"/>
    <w:rsid w:val="007500D8"/>
    <w:rsid w:val="007569B3"/>
    <w:rsid w:val="007733FE"/>
    <w:rsid w:val="0077576B"/>
    <w:rsid w:val="00776C2F"/>
    <w:rsid w:val="007864F2"/>
    <w:rsid w:val="00787F6D"/>
    <w:rsid w:val="00794D2A"/>
    <w:rsid w:val="007A08AA"/>
    <w:rsid w:val="007A6FA8"/>
    <w:rsid w:val="007B4511"/>
    <w:rsid w:val="007C4C2B"/>
    <w:rsid w:val="007D0B9B"/>
    <w:rsid w:val="007E312E"/>
    <w:rsid w:val="007F0037"/>
    <w:rsid w:val="007F3EF2"/>
    <w:rsid w:val="008001E1"/>
    <w:rsid w:val="00802C8F"/>
    <w:rsid w:val="00817949"/>
    <w:rsid w:val="00817B08"/>
    <w:rsid w:val="00832577"/>
    <w:rsid w:val="00841ABD"/>
    <w:rsid w:val="00847ECF"/>
    <w:rsid w:val="00862B9F"/>
    <w:rsid w:val="00864C78"/>
    <w:rsid w:val="008654CF"/>
    <w:rsid w:val="008716E9"/>
    <w:rsid w:val="00877048"/>
    <w:rsid w:val="0088396B"/>
    <w:rsid w:val="00884F93"/>
    <w:rsid w:val="008C0C3E"/>
    <w:rsid w:val="008C26DE"/>
    <w:rsid w:val="008C7091"/>
    <w:rsid w:val="008C7E96"/>
    <w:rsid w:val="008D35A2"/>
    <w:rsid w:val="008D7F84"/>
    <w:rsid w:val="008F0D65"/>
    <w:rsid w:val="008F14B7"/>
    <w:rsid w:val="008F6136"/>
    <w:rsid w:val="008F6155"/>
    <w:rsid w:val="00902034"/>
    <w:rsid w:val="009518C6"/>
    <w:rsid w:val="00967A53"/>
    <w:rsid w:val="00990265"/>
    <w:rsid w:val="009948DC"/>
    <w:rsid w:val="0099681E"/>
    <w:rsid w:val="009A374F"/>
    <w:rsid w:val="009A7C09"/>
    <w:rsid w:val="009B6B9B"/>
    <w:rsid w:val="009D66D7"/>
    <w:rsid w:val="009E3AC4"/>
    <w:rsid w:val="009E4B3F"/>
    <w:rsid w:val="009F04FE"/>
    <w:rsid w:val="009F37CA"/>
    <w:rsid w:val="009F79AC"/>
    <w:rsid w:val="00A00A92"/>
    <w:rsid w:val="00A00D47"/>
    <w:rsid w:val="00A00F07"/>
    <w:rsid w:val="00A07DF0"/>
    <w:rsid w:val="00A1155B"/>
    <w:rsid w:val="00A11730"/>
    <w:rsid w:val="00A274F0"/>
    <w:rsid w:val="00A36078"/>
    <w:rsid w:val="00A61173"/>
    <w:rsid w:val="00A629BB"/>
    <w:rsid w:val="00A63DB6"/>
    <w:rsid w:val="00A757F0"/>
    <w:rsid w:val="00A8781F"/>
    <w:rsid w:val="00AA241E"/>
    <w:rsid w:val="00AA2957"/>
    <w:rsid w:val="00AA69C2"/>
    <w:rsid w:val="00AD250B"/>
    <w:rsid w:val="00AD5E03"/>
    <w:rsid w:val="00AE4C8C"/>
    <w:rsid w:val="00AE6CB6"/>
    <w:rsid w:val="00B06728"/>
    <w:rsid w:val="00B14084"/>
    <w:rsid w:val="00B1644A"/>
    <w:rsid w:val="00B2019C"/>
    <w:rsid w:val="00B23564"/>
    <w:rsid w:val="00B31B13"/>
    <w:rsid w:val="00B31C82"/>
    <w:rsid w:val="00B443BF"/>
    <w:rsid w:val="00B50A85"/>
    <w:rsid w:val="00B70673"/>
    <w:rsid w:val="00B738B6"/>
    <w:rsid w:val="00B74745"/>
    <w:rsid w:val="00B751BE"/>
    <w:rsid w:val="00B941FE"/>
    <w:rsid w:val="00BA1DBF"/>
    <w:rsid w:val="00BA5DB0"/>
    <w:rsid w:val="00BB4742"/>
    <w:rsid w:val="00BB5FD7"/>
    <w:rsid w:val="00BC23E1"/>
    <w:rsid w:val="00BC4341"/>
    <w:rsid w:val="00BE15B9"/>
    <w:rsid w:val="00BE305D"/>
    <w:rsid w:val="00BE396B"/>
    <w:rsid w:val="00BF0FB1"/>
    <w:rsid w:val="00C11290"/>
    <w:rsid w:val="00C13D83"/>
    <w:rsid w:val="00C14798"/>
    <w:rsid w:val="00C158A5"/>
    <w:rsid w:val="00C2056D"/>
    <w:rsid w:val="00C65F92"/>
    <w:rsid w:val="00C71185"/>
    <w:rsid w:val="00C77199"/>
    <w:rsid w:val="00CA379B"/>
    <w:rsid w:val="00CA3F66"/>
    <w:rsid w:val="00CA5FB2"/>
    <w:rsid w:val="00CB224A"/>
    <w:rsid w:val="00CB469A"/>
    <w:rsid w:val="00CC29C3"/>
    <w:rsid w:val="00CC6722"/>
    <w:rsid w:val="00CE01C2"/>
    <w:rsid w:val="00CE3E71"/>
    <w:rsid w:val="00D01D0E"/>
    <w:rsid w:val="00D07B95"/>
    <w:rsid w:val="00D146CA"/>
    <w:rsid w:val="00D30614"/>
    <w:rsid w:val="00D33201"/>
    <w:rsid w:val="00D3784F"/>
    <w:rsid w:val="00D47493"/>
    <w:rsid w:val="00D50E2D"/>
    <w:rsid w:val="00D710B1"/>
    <w:rsid w:val="00D74A20"/>
    <w:rsid w:val="00D80819"/>
    <w:rsid w:val="00D81DAB"/>
    <w:rsid w:val="00D878AB"/>
    <w:rsid w:val="00D930F3"/>
    <w:rsid w:val="00D9425B"/>
    <w:rsid w:val="00D95F3F"/>
    <w:rsid w:val="00D979D2"/>
    <w:rsid w:val="00DA03B2"/>
    <w:rsid w:val="00DC37C1"/>
    <w:rsid w:val="00DE12D0"/>
    <w:rsid w:val="00DE78E5"/>
    <w:rsid w:val="00DE7C83"/>
    <w:rsid w:val="00E2202C"/>
    <w:rsid w:val="00E23840"/>
    <w:rsid w:val="00E278C8"/>
    <w:rsid w:val="00E33B3D"/>
    <w:rsid w:val="00E462DD"/>
    <w:rsid w:val="00E575AE"/>
    <w:rsid w:val="00E619B3"/>
    <w:rsid w:val="00E6386C"/>
    <w:rsid w:val="00E64FF4"/>
    <w:rsid w:val="00E70AE1"/>
    <w:rsid w:val="00E761EA"/>
    <w:rsid w:val="00E80805"/>
    <w:rsid w:val="00E8156A"/>
    <w:rsid w:val="00E912FB"/>
    <w:rsid w:val="00E91C9A"/>
    <w:rsid w:val="00EA30E7"/>
    <w:rsid w:val="00EB3BB2"/>
    <w:rsid w:val="00EB4487"/>
    <w:rsid w:val="00EB481C"/>
    <w:rsid w:val="00EC2AE1"/>
    <w:rsid w:val="00ED45F8"/>
    <w:rsid w:val="00ED6D79"/>
    <w:rsid w:val="00EF08C5"/>
    <w:rsid w:val="00F02D95"/>
    <w:rsid w:val="00F0473D"/>
    <w:rsid w:val="00F06C00"/>
    <w:rsid w:val="00F07EA0"/>
    <w:rsid w:val="00F17E9A"/>
    <w:rsid w:val="00F64B5A"/>
    <w:rsid w:val="00F66283"/>
    <w:rsid w:val="00F66600"/>
    <w:rsid w:val="00F74BE5"/>
    <w:rsid w:val="00F77CC7"/>
    <w:rsid w:val="00F830AA"/>
    <w:rsid w:val="00F93178"/>
    <w:rsid w:val="00F93727"/>
    <w:rsid w:val="00FA31CC"/>
    <w:rsid w:val="00FC1173"/>
    <w:rsid w:val="00FD0D2B"/>
    <w:rsid w:val="00FD0F39"/>
    <w:rsid w:val="00FD49DA"/>
    <w:rsid w:val="00FD68DB"/>
    <w:rsid w:val="00FE00FA"/>
    <w:rsid w:val="00FF2CB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cbcbcb,#d3d3d3,#f0f0f0"/>
    </o:shapedefaults>
    <o:shapelayout v:ext="edit">
      <o:idmap v:ext="edit" data="1"/>
    </o:shapelayout>
  </w:shapeDefaults>
  <w:decimalSymbol w:val="."/>
  <w:listSeparator w:val=","/>
  <w14:docId w14:val="4FAA7991"/>
  <w15:docId w15:val="{1BA7263E-3DB5-4D23-B46D-B1F18720F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591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2F37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B214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49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9DA"/>
    <w:rPr>
      <w:rFonts w:ascii="Tahoma" w:hAnsi="Tahoma" w:cs="Tahoma"/>
      <w:sz w:val="16"/>
      <w:szCs w:val="16"/>
    </w:rPr>
  </w:style>
  <w:style w:type="character" w:customStyle="1" w:styleId="apple-converted-space">
    <w:name w:val="apple-converted-space"/>
    <w:basedOn w:val="DefaultParagraphFont"/>
    <w:rsid w:val="00FD49DA"/>
  </w:style>
  <w:style w:type="character" w:styleId="Hyperlink">
    <w:name w:val="Hyperlink"/>
    <w:basedOn w:val="DefaultParagraphFont"/>
    <w:uiPriority w:val="99"/>
    <w:unhideWhenUsed/>
    <w:rsid w:val="00FD49DA"/>
    <w:rPr>
      <w:color w:val="0000FF" w:themeColor="hyperlink"/>
      <w:u w:val="single"/>
    </w:rPr>
  </w:style>
  <w:style w:type="paragraph" w:styleId="ListParagraph">
    <w:name w:val="List Paragraph"/>
    <w:basedOn w:val="Normal"/>
    <w:uiPriority w:val="34"/>
    <w:qFormat/>
    <w:rsid w:val="00EB4487"/>
    <w:pPr>
      <w:ind w:left="720"/>
      <w:contextualSpacing/>
    </w:pPr>
  </w:style>
  <w:style w:type="paragraph" w:styleId="Header">
    <w:name w:val="header"/>
    <w:basedOn w:val="Normal"/>
    <w:link w:val="HeaderChar"/>
    <w:uiPriority w:val="99"/>
    <w:unhideWhenUsed/>
    <w:rsid w:val="00FA31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31CC"/>
  </w:style>
  <w:style w:type="paragraph" w:styleId="Footer">
    <w:name w:val="footer"/>
    <w:basedOn w:val="Normal"/>
    <w:link w:val="FooterChar"/>
    <w:uiPriority w:val="99"/>
    <w:unhideWhenUsed/>
    <w:rsid w:val="00FA31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31CC"/>
  </w:style>
  <w:style w:type="table" w:styleId="TableGrid">
    <w:name w:val="Table Grid"/>
    <w:basedOn w:val="TableNormal"/>
    <w:uiPriority w:val="59"/>
    <w:rsid w:val="003B56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E0CB0"/>
    <w:pPr>
      <w:spacing w:after="0" w:line="240" w:lineRule="auto"/>
    </w:pPr>
  </w:style>
  <w:style w:type="character" w:customStyle="1" w:styleId="Heading2Char">
    <w:name w:val="Heading 2 Char"/>
    <w:basedOn w:val="DefaultParagraphFont"/>
    <w:link w:val="Heading2"/>
    <w:uiPriority w:val="9"/>
    <w:rsid w:val="002F37D6"/>
    <w:rPr>
      <w:rFonts w:ascii="Times New Roman" w:eastAsia="Times New Roman" w:hAnsi="Times New Roman" w:cs="Times New Roman"/>
      <w:b/>
      <w:bCs/>
      <w:sz w:val="36"/>
      <w:szCs w:val="36"/>
    </w:rPr>
  </w:style>
  <w:style w:type="character" w:customStyle="1" w:styleId="body-1-text">
    <w:name w:val="body-1-text"/>
    <w:basedOn w:val="DefaultParagraphFont"/>
    <w:rsid w:val="002F37D6"/>
  </w:style>
  <w:style w:type="paragraph" w:customStyle="1" w:styleId="Default">
    <w:name w:val="Default"/>
    <w:rsid w:val="00F93727"/>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706B5C"/>
    <w:rPr>
      <w:color w:val="800080" w:themeColor="followedHyperlink"/>
      <w:u w:val="single"/>
    </w:rPr>
  </w:style>
  <w:style w:type="character" w:customStyle="1" w:styleId="lls-card-headline">
    <w:name w:val="lls-card-headline"/>
    <w:basedOn w:val="DefaultParagraphFont"/>
    <w:rsid w:val="00787F6D"/>
  </w:style>
  <w:style w:type="character" w:styleId="UnresolvedMention">
    <w:name w:val="Unresolved Mention"/>
    <w:basedOn w:val="DefaultParagraphFont"/>
    <w:uiPriority w:val="99"/>
    <w:semiHidden/>
    <w:unhideWhenUsed/>
    <w:rsid w:val="00787F6D"/>
    <w:rPr>
      <w:color w:val="605E5C"/>
      <w:shd w:val="clear" w:color="auto" w:fill="E1DFDD"/>
    </w:rPr>
  </w:style>
  <w:style w:type="character" w:customStyle="1" w:styleId="Heading1Char">
    <w:name w:val="Heading 1 Char"/>
    <w:basedOn w:val="DefaultParagraphFont"/>
    <w:link w:val="Heading1"/>
    <w:uiPriority w:val="9"/>
    <w:rsid w:val="0044591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4B2142"/>
    <w:rPr>
      <w:rFonts w:asciiTheme="majorHAnsi" w:eastAsiaTheme="majorEastAsia" w:hAnsiTheme="majorHAnsi" w:cstheme="majorBidi"/>
      <w:color w:val="243F60" w:themeColor="accent1" w:themeShade="7F"/>
      <w:sz w:val="24"/>
      <w:szCs w:val="24"/>
    </w:rPr>
  </w:style>
  <w:style w:type="paragraph" w:styleId="Revision">
    <w:name w:val="Revision"/>
    <w:hidden/>
    <w:uiPriority w:val="99"/>
    <w:semiHidden/>
    <w:rsid w:val="0022468C"/>
    <w:pPr>
      <w:spacing w:after="0" w:line="240" w:lineRule="auto"/>
    </w:pPr>
  </w:style>
  <w:style w:type="paragraph" w:customStyle="1" w:styleId="pv-profile-sectionsortable-item">
    <w:name w:val="pv-profile-section__sortable-item"/>
    <w:basedOn w:val="Normal"/>
    <w:rsid w:val="00AD5E03"/>
    <w:pPr>
      <w:spacing w:before="100" w:beforeAutospacing="1" w:after="100" w:afterAutospacing="1" w:line="240" w:lineRule="auto"/>
    </w:pPr>
    <w:rPr>
      <w:rFonts w:ascii="Times New Roman" w:eastAsia="Times New Roman" w:hAnsi="Times New Roman" w:cs="Times New Roman"/>
      <w:sz w:val="24"/>
      <w:szCs w:val="24"/>
      <w:lang w:bidi="si-LK"/>
    </w:rPr>
  </w:style>
  <w:style w:type="paragraph" w:customStyle="1" w:styleId="t-14">
    <w:name w:val="t-14"/>
    <w:basedOn w:val="Normal"/>
    <w:rsid w:val="00AD5E03"/>
    <w:pPr>
      <w:spacing w:before="100" w:beforeAutospacing="1" w:after="100" w:afterAutospacing="1" w:line="240" w:lineRule="auto"/>
    </w:pPr>
    <w:rPr>
      <w:rFonts w:ascii="Times New Roman" w:eastAsia="Times New Roman" w:hAnsi="Times New Roman" w:cs="Times New Roman"/>
      <w:sz w:val="24"/>
      <w:szCs w:val="24"/>
      <w:lang w:bidi="si-LK"/>
    </w:rPr>
  </w:style>
  <w:style w:type="character" w:customStyle="1" w:styleId="visually-hidden">
    <w:name w:val="visually-hidden"/>
    <w:basedOn w:val="DefaultParagraphFont"/>
    <w:rsid w:val="00AD5E03"/>
  </w:style>
  <w:style w:type="character" w:customStyle="1" w:styleId="pv-entitybullet-item-v2">
    <w:name w:val="pv-entity__bullet-item-v2"/>
    <w:basedOn w:val="DefaultParagraphFont"/>
    <w:rsid w:val="00AD5E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100660">
      <w:bodyDiv w:val="1"/>
      <w:marLeft w:val="0"/>
      <w:marRight w:val="0"/>
      <w:marTop w:val="0"/>
      <w:marBottom w:val="0"/>
      <w:divBdr>
        <w:top w:val="none" w:sz="0" w:space="0" w:color="auto"/>
        <w:left w:val="none" w:sz="0" w:space="0" w:color="auto"/>
        <w:bottom w:val="none" w:sz="0" w:space="0" w:color="auto"/>
        <w:right w:val="none" w:sz="0" w:space="0" w:color="auto"/>
      </w:divBdr>
    </w:div>
    <w:div w:id="300156035">
      <w:bodyDiv w:val="1"/>
      <w:marLeft w:val="0"/>
      <w:marRight w:val="0"/>
      <w:marTop w:val="0"/>
      <w:marBottom w:val="0"/>
      <w:divBdr>
        <w:top w:val="none" w:sz="0" w:space="0" w:color="auto"/>
        <w:left w:val="none" w:sz="0" w:space="0" w:color="auto"/>
        <w:bottom w:val="none" w:sz="0" w:space="0" w:color="auto"/>
        <w:right w:val="none" w:sz="0" w:space="0" w:color="auto"/>
      </w:divBdr>
    </w:div>
    <w:div w:id="404450770">
      <w:bodyDiv w:val="1"/>
      <w:marLeft w:val="0"/>
      <w:marRight w:val="0"/>
      <w:marTop w:val="0"/>
      <w:marBottom w:val="0"/>
      <w:divBdr>
        <w:top w:val="none" w:sz="0" w:space="0" w:color="auto"/>
        <w:left w:val="none" w:sz="0" w:space="0" w:color="auto"/>
        <w:bottom w:val="none" w:sz="0" w:space="0" w:color="auto"/>
        <w:right w:val="none" w:sz="0" w:space="0" w:color="auto"/>
      </w:divBdr>
    </w:div>
    <w:div w:id="759178126">
      <w:bodyDiv w:val="1"/>
      <w:marLeft w:val="0"/>
      <w:marRight w:val="0"/>
      <w:marTop w:val="0"/>
      <w:marBottom w:val="0"/>
      <w:divBdr>
        <w:top w:val="none" w:sz="0" w:space="0" w:color="auto"/>
        <w:left w:val="none" w:sz="0" w:space="0" w:color="auto"/>
        <w:bottom w:val="none" w:sz="0" w:space="0" w:color="auto"/>
        <w:right w:val="none" w:sz="0" w:space="0" w:color="auto"/>
      </w:divBdr>
      <w:divsChild>
        <w:div w:id="1656447672">
          <w:marLeft w:val="0"/>
          <w:marRight w:val="0"/>
          <w:marTop w:val="0"/>
          <w:marBottom w:val="0"/>
          <w:divBdr>
            <w:top w:val="none" w:sz="0" w:space="0" w:color="auto"/>
            <w:left w:val="none" w:sz="0" w:space="0" w:color="auto"/>
            <w:bottom w:val="none" w:sz="0" w:space="0" w:color="auto"/>
            <w:right w:val="none" w:sz="0" w:space="0" w:color="auto"/>
          </w:divBdr>
          <w:divsChild>
            <w:div w:id="1843887546">
              <w:marLeft w:val="1200"/>
              <w:marRight w:val="0"/>
              <w:marTop w:val="0"/>
              <w:marBottom w:val="0"/>
              <w:divBdr>
                <w:top w:val="none" w:sz="0" w:space="0" w:color="auto"/>
                <w:left w:val="none" w:sz="0" w:space="0" w:color="auto"/>
                <w:bottom w:val="none" w:sz="0" w:space="0" w:color="auto"/>
                <w:right w:val="none" w:sz="0" w:space="0" w:color="auto"/>
              </w:divBdr>
            </w:div>
            <w:div w:id="1804419800">
              <w:marLeft w:val="1200"/>
              <w:marRight w:val="0"/>
              <w:marTop w:val="120"/>
              <w:marBottom w:val="0"/>
              <w:divBdr>
                <w:top w:val="none" w:sz="0" w:space="0" w:color="auto"/>
                <w:left w:val="none" w:sz="0" w:space="0" w:color="auto"/>
                <w:bottom w:val="none" w:sz="0" w:space="0" w:color="auto"/>
                <w:right w:val="none" w:sz="0" w:space="0" w:color="auto"/>
              </w:divBdr>
            </w:div>
          </w:divsChild>
        </w:div>
        <w:div w:id="918910265">
          <w:marLeft w:val="0"/>
          <w:marRight w:val="0"/>
          <w:marTop w:val="0"/>
          <w:marBottom w:val="0"/>
          <w:divBdr>
            <w:top w:val="none" w:sz="0" w:space="0" w:color="auto"/>
            <w:left w:val="none" w:sz="0" w:space="0" w:color="auto"/>
            <w:bottom w:val="none" w:sz="0" w:space="0" w:color="auto"/>
            <w:right w:val="none" w:sz="0" w:space="0" w:color="auto"/>
          </w:divBdr>
        </w:div>
      </w:divsChild>
    </w:div>
    <w:div w:id="984967074">
      <w:bodyDiv w:val="1"/>
      <w:marLeft w:val="0"/>
      <w:marRight w:val="0"/>
      <w:marTop w:val="0"/>
      <w:marBottom w:val="0"/>
      <w:divBdr>
        <w:top w:val="none" w:sz="0" w:space="0" w:color="auto"/>
        <w:left w:val="none" w:sz="0" w:space="0" w:color="auto"/>
        <w:bottom w:val="none" w:sz="0" w:space="0" w:color="auto"/>
        <w:right w:val="none" w:sz="0" w:space="0" w:color="auto"/>
      </w:divBdr>
      <w:divsChild>
        <w:div w:id="624510761">
          <w:marLeft w:val="0"/>
          <w:marRight w:val="0"/>
          <w:marTop w:val="60"/>
          <w:marBottom w:val="120"/>
          <w:divBdr>
            <w:top w:val="none" w:sz="0" w:space="0" w:color="auto"/>
            <w:left w:val="none" w:sz="0" w:space="0" w:color="auto"/>
            <w:bottom w:val="none" w:sz="0" w:space="0" w:color="auto"/>
            <w:right w:val="none" w:sz="0" w:space="0" w:color="auto"/>
          </w:divBdr>
        </w:div>
      </w:divsChild>
    </w:div>
    <w:div w:id="1225796871">
      <w:bodyDiv w:val="1"/>
      <w:marLeft w:val="0"/>
      <w:marRight w:val="0"/>
      <w:marTop w:val="0"/>
      <w:marBottom w:val="0"/>
      <w:divBdr>
        <w:top w:val="none" w:sz="0" w:space="0" w:color="auto"/>
        <w:left w:val="none" w:sz="0" w:space="0" w:color="auto"/>
        <w:bottom w:val="none" w:sz="0" w:space="0" w:color="auto"/>
        <w:right w:val="none" w:sz="0" w:space="0" w:color="auto"/>
      </w:divBdr>
      <w:divsChild>
        <w:div w:id="1152063465">
          <w:marLeft w:val="0"/>
          <w:marRight w:val="0"/>
          <w:marTop w:val="0"/>
          <w:marBottom w:val="0"/>
          <w:divBdr>
            <w:top w:val="none" w:sz="0" w:space="0" w:color="auto"/>
            <w:left w:val="none" w:sz="0" w:space="0" w:color="auto"/>
            <w:bottom w:val="none" w:sz="0" w:space="0" w:color="auto"/>
            <w:right w:val="none" w:sz="0" w:space="0" w:color="auto"/>
          </w:divBdr>
        </w:div>
      </w:divsChild>
    </w:div>
    <w:div w:id="1380205757">
      <w:bodyDiv w:val="1"/>
      <w:marLeft w:val="0"/>
      <w:marRight w:val="0"/>
      <w:marTop w:val="0"/>
      <w:marBottom w:val="0"/>
      <w:divBdr>
        <w:top w:val="none" w:sz="0" w:space="0" w:color="auto"/>
        <w:left w:val="none" w:sz="0" w:space="0" w:color="auto"/>
        <w:bottom w:val="none" w:sz="0" w:space="0" w:color="auto"/>
        <w:right w:val="none" w:sz="0" w:space="0" w:color="auto"/>
      </w:divBdr>
    </w:div>
    <w:div w:id="1395087647">
      <w:bodyDiv w:val="1"/>
      <w:marLeft w:val="0"/>
      <w:marRight w:val="0"/>
      <w:marTop w:val="0"/>
      <w:marBottom w:val="0"/>
      <w:divBdr>
        <w:top w:val="none" w:sz="0" w:space="0" w:color="auto"/>
        <w:left w:val="none" w:sz="0" w:space="0" w:color="auto"/>
        <w:bottom w:val="none" w:sz="0" w:space="0" w:color="auto"/>
        <w:right w:val="none" w:sz="0" w:space="0" w:color="auto"/>
      </w:divBdr>
    </w:div>
    <w:div w:id="1537081675">
      <w:bodyDiv w:val="1"/>
      <w:marLeft w:val="0"/>
      <w:marRight w:val="0"/>
      <w:marTop w:val="0"/>
      <w:marBottom w:val="0"/>
      <w:divBdr>
        <w:top w:val="none" w:sz="0" w:space="0" w:color="auto"/>
        <w:left w:val="none" w:sz="0" w:space="0" w:color="auto"/>
        <w:bottom w:val="none" w:sz="0" w:space="0" w:color="auto"/>
        <w:right w:val="none" w:sz="0" w:space="0" w:color="auto"/>
      </w:divBdr>
    </w:div>
    <w:div w:id="1632784066">
      <w:bodyDiv w:val="1"/>
      <w:marLeft w:val="0"/>
      <w:marRight w:val="0"/>
      <w:marTop w:val="0"/>
      <w:marBottom w:val="0"/>
      <w:divBdr>
        <w:top w:val="none" w:sz="0" w:space="0" w:color="auto"/>
        <w:left w:val="none" w:sz="0" w:space="0" w:color="auto"/>
        <w:bottom w:val="none" w:sz="0" w:space="0" w:color="auto"/>
        <w:right w:val="none" w:sz="0" w:space="0" w:color="auto"/>
      </w:divBdr>
    </w:div>
    <w:div w:id="1814830520">
      <w:bodyDiv w:val="1"/>
      <w:marLeft w:val="0"/>
      <w:marRight w:val="0"/>
      <w:marTop w:val="0"/>
      <w:marBottom w:val="0"/>
      <w:divBdr>
        <w:top w:val="none" w:sz="0" w:space="0" w:color="auto"/>
        <w:left w:val="none" w:sz="0" w:space="0" w:color="auto"/>
        <w:bottom w:val="none" w:sz="0" w:space="0" w:color="auto"/>
        <w:right w:val="none" w:sz="0" w:space="0" w:color="auto"/>
      </w:divBdr>
    </w:div>
    <w:div w:id="1854102425">
      <w:bodyDiv w:val="1"/>
      <w:marLeft w:val="0"/>
      <w:marRight w:val="0"/>
      <w:marTop w:val="0"/>
      <w:marBottom w:val="0"/>
      <w:divBdr>
        <w:top w:val="none" w:sz="0" w:space="0" w:color="auto"/>
        <w:left w:val="none" w:sz="0" w:space="0" w:color="auto"/>
        <w:bottom w:val="none" w:sz="0" w:space="0" w:color="auto"/>
        <w:right w:val="none" w:sz="0" w:space="0" w:color="auto"/>
      </w:divBdr>
      <w:divsChild>
        <w:div w:id="1726761769">
          <w:blockQuote w:val="1"/>
          <w:marLeft w:val="720"/>
          <w:marRight w:val="720"/>
          <w:marTop w:val="0"/>
          <w:marBottom w:val="300"/>
          <w:divBdr>
            <w:top w:val="none" w:sz="0" w:space="0" w:color="auto"/>
            <w:left w:val="single" w:sz="36" w:space="12" w:color="999999"/>
            <w:bottom w:val="none" w:sz="0" w:space="0" w:color="auto"/>
            <w:right w:val="none" w:sz="0" w:space="0" w:color="auto"/>
          </w:divBdr>
        </w:div>
        <w:div w:id="2025011400">
          <w:blockQuote w:val="1"/>
          <w:marLeft w:val="720"/>
          <w:marRight w:val="720"/>
          <w:marTop w:val="0"/>
          <w:marBottom w:val="300"/>
          <w:divBdr>
            <w:top w:val="none" w:sz="0" w:space="0" w:color="auto"/>
            <w:left w:val="single" w:sz="36" w:space="12" w:color="999999"/>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inkedin.com/learning/careers-in-the-game-industr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learning/programming-foundations-version-control-with-git" TargetMode="External"/><Relationship Id="rId17" Type="http://schemas.openxmlformats.org/officeDocument/2006/relationships/hyperlink" Target="https://www.linkedin.com/learning/careers-in-the-game-industry" TargetMode="External"/><Relationship Id="rId2" Type="http://schemas.openxmlformats.org/officeDocument/2006/relationships/numbering" Target="numbering.xml"/><Relationship Id="rId16" Type="http://schemas.openxmlformats.org/officeDocument/2006/relationships/hyperlink" Target="https://www.linkedin.com/learning/programming-foundations-version-control-with-gi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learning/learning-java-8" TargetMode="External"/><Relationship Id="rId5" Type="http://schemas.openxmlformats.org/officeDocument/2006/relationships/webSettings" Target="webSettings.xml"/><Relationship Id="rId15" Type="http://schemas.openxmlformats.org/officeDocument/2006/relationships/hyperlink" Target="https://www.linkedin.com/learning/learning-java-8" TargetMode="External"/><Relationship Id="rId10" Type="http://schemas.openxmlformats.org/officeDocument/2006/relationships/hyperlink" Target="https://www.linkedin.com/learning/programming-foundations-object-oriented-design-3"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yperlink" Target="https://www.linkedin.com/learning/programming-foundations-object-oriented-design-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56B871-3881-4B4D-BA74-48138412D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1392</TotalTime>
  <Pages>4</Pages>
  <Words>13</Words>
  <Characters>77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Minoli</dc:creator>
  <cp:keywords/>
  <dc:description/>
  <cp:lastModifiedBy>Saranga 2019952</cp:lastModifiedBy>
  <cp:revision>110</cp:revision>
  <cp:lastPrinted>2021-07-03T03:51:00Z</cp:lastPrinted>
  <dcterms:created xsi:type="dcterms:W3CDTF">2020-05-30T15:55:00Z</dcterms:created>
  <dcterms:modified xsi:type="dcterms:W3CDTF">2021-08-16T22:51:00Z</dcterms:modified>
</cp:coreProperties>
</file>